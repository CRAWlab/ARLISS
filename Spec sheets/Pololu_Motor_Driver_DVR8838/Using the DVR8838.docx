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C5E" w:rsidRPr="00704C5E" w:rsidRDefault="00704C5E" w:rsidP="00704C5E">
      <w:pPr>
        <w:shd w:val="clear" w:color="auto" w:fill="FFFFFF"/>
        <w:spacing w:after="120" w:line="240" w:lineRule="auto"/>
        <w:outlineLvl w:val="1"/>
        <w:rPr>
          <w:rFonts w:ascii="Arial" w:eastAsia="Times New Roman" w:hAnsi="Arial" w:cs="Arial"/>
          <w:b/>
          <w:bCs/>
          <w:color w:val="333333"/>
          <w:sz w:val="36"/>
          <w:szCs w:val="36"/>
        </w:rPr>
      </w:pPr>
      <w:r>
        <w:rPr>
          <w:rFonts w:ascii="Arial" w:eastAsia="Times New Roman" w:hAnsi="Arial" w:cs="Arial"/>
          <w:b/>
          <w:bCs/>
          <w:color w:val="333333"/>
          <w:sz w:val="36"/>
          <w:szCs w:val="36"/>
        </w:rPr>
        <w:t>Using the DVR8838</w:t>
      </w:r>
      <w:bookmarkStart w:id="0" w:name="_GoBack"/>
      <w:bookmarkEnd w:id="0"/>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360"/>
      </w:tblGrid>
      <w:tr w:rsidR="00704C5E" w:rsidRPr="00704C5E" w:rsidTr="00704C5E">
        <w:trPr>
          <w:tblCellSpacing w:w="15" w:type="dxa"/>
        </w:trPr>
        <w:tc>
          <w:tcPr>
            <w:tcW w:w="0" w:type="auto"/>
            <w:shd w:val="clear" w:color="auto" w:fill="FFFFFF"/>
            <w:vAlign w:val="center"/>
            <w:hideMark/>
          </w:tcPr>
          <w:p w:rsidR="00704C5E" w:rsidRPr="00704C5E" w:rsidRDefault="00704C5E" w:rsidP="00704C5E">
            <w:pPr>
              <w:spacing w:after="0" w:line="0" w:lineRule="auto"/>
              <w:jc w:val="center"/>
              <w:rPr>
                <w:rFonts w:ascii="Arial" w:eastAsia="Times New Roman" w:hAnsi="Arial" w:cs="Arial"/>
                <w:color w:val="333333"/>
                <w:sz w:val="27"/>
                <w:szCs w:val="27"/>
              </w:rPr>
            </w:pPr>
            <w:r w:rsidRPr="00704C5E">
              <w:rPr>
                <w:rFonts w:ascii="Arial" w:eastAsia="Times New Roman" w:hAnsi="Arial" w:cs="Arial"/>
                <w:noProof/>
                <w:color w:val="333333"/>
                <w:sz w:val="27"/>
                <w:szCs w:val="27"/>
              </w:rPr>
              <w:drawing>
                <wp:inline distT="0" distB="0" distL="0" distR="0">
                  <wp:extent cx="5716905" cy="2337435"/>
                  <wp:effectExtent l="0" t="0" r="0" b="5715"/>
                  <wp:docPr id="2" name="Picture 2" descr="https://a.pololu-files.com/picture/0J5753.600.jpg?50c496833e2581e265001cafd9085b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ololu-files.com/picture/0J5753.600.jpg?50c496833e2581e265001cafd9085ba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6905" cy="2416948"/>
                          </a:xfrm>
                          <a:prstGeom prst="rect">
                            <a:avLst/>
                          </a:prstGeom>
                          <a:noFill/>
                          <a:ln>
                            <a:noFill/>
                          </a:ln>
                        </pic:spPr>
                      </pic:pic>
                    </a:graphicData>
                  </a:graphic>
                </wp:inline>
              </w:drawing>
            </w:r>
          </w:p>
        </w:tc>
      </w:tr>
      <w:tr w:rsidR="00704C5E" w:rsidRPr="00704C5E" w:rsidTr="00704C5E">
        <w:trPr>
          <w:tblCellSpacing w:w="15" w:type="dxa"/>
        </w:trPr>
        <w:tc>
          <w:tcPr>
            <w:tcW w:w="0" w:type="auto"/>
            <w:shd w:val="clear" w:color="auto" w:fill="FFFFFF"/>
            <w:tcMar>
              <w:top w:w="240" w:type="dxa"/>
              <w:left w:w="0" w:type="dxa"/>
              <w:bottom w:w="0" w:type="dxa"/>
              <w:right w:w="0" w:type="dxa"/>
            </w:tcMar>
            <w:vAlign w:val="center"/>
            <w:hideMark/>
          </w:tcPr>
          <w:p w:rsidR="00704C5E" w:rsidRPr="00704C5E" w:rsidRDefault="00704C5E" w:rsidP="00704C5E">
            <w:pPr>
              <w:spacing w:after="288" w:line="230" w:lineRule="atLeast"/>
              <w:jc w:val="center"/>
              <w:rPr>
                <w:rFonts w:ascii="Verdana" w:eastAsia="Times New Roman" w:hAnsi="Verdana" w:cs="Arial"/>
                <w:b/>
                <w:bCs/>
                <w:color w:val="333333"/>
                <w:sz w:val="19"/>
                <w:szCs w:val="19"/>
              </w:rPr>
            </w:pPr>
            <w:r w:rsidRPr="00704C5E">
              <w:rPr>
                <w:rFonts w:ascii="Verdana" w:eastAsia="Times New Roman" w:hAnsi="Verdana" w:cs="Arial"/>
                <w:b/>
                <w:bCs/>
                <w:color w:val="333333"/>
                <w:sz w:val="19"/>
                <w:szCs w:val="19"/>
              </w:rPr>
              <w:t>Minimal wiring diagram for connecting a microcontroller to a DRV8838 Single Brushed DC Motor Driver Carrier.</w:t>
            </w:r>
          </w:p>
        </w:tc>
      </w:tr>
    </w:tbl>
    <w:p w:rsidR="00704C5E" w:rsidRPr="00704C5E" w:rsidRDefault="00704C5E" w:rsidP="00704C5E">
      <w:pPr>
        <w:shd w:val="clear" w:color="auto" w:fill="FFFFFF"/>
        <w:spacing w:after="288" w:line="240" w:lineRule="auto"/>
        <w:jc w:val="both"/>
        <w:rPr>
          <w:rFonts w:ascii="Arial" w:eastAsia="Times New Roman" w:hAnsi="Arial" w:cs="Arial"/>
          <w:color w:val="333333"/>
          <w:sz w:val="27"/>
          <w:szCs w:val="27"/>
        </w:rPr>
      </w:pPr>
      <w:r w:rsidRPr="00704C5E">
        <w:rPr>
          <w:rFonts w:ascii="Arial" w:eastAsia="Times New Roman" w:hAnsi="Arial" w:cs="Arial"/>
          <w:color w:val="333333"/>
          <w:sz w:val="27"/>
          <w:szCs w:val="27"/>
        </w:rPr>
        <w:t>Motor and motor power connections are made on one side of the board and logic power and control connections are made on the other. The driver requires a motor voltage between 0 V and 11 V to be supplied to the VIN or VM pin and a logic voltage between 1.8 V and 7 V to be supplied to the VCC pin; the logic voltage can typically be supplied by or shared with the controlling device. The VIN pin is the reverse-protected motor supply input and is the recommended point for connecting motor power. However, driver performance will start getting worse when the input voltage to the reverse-protection circuit is below a few volts, and 1.5 V is the lower limit of where the VIN pin can be used. For very low voltage applications, the motor supply should be connected directly to VM, which bypasses the reverse-protection circuit.</w:t>
      </w:r>
    </w:p>
    <w:p w:rsidR="00704C5E" w:rsidRPr="00704C5E" w:rsidRDefault="00704C5E" w:rsidP="00704C5E">
      <w:pPr>
        <w:shd w:val="clear" w:color="auto" w:fill="FFFFFF"/>
        <w:spacing w:after="288" w:line="240" w:lineRule="auto"/>
        <w:jc w:val="both"/>
        <w:rPr>
          <w:rFonts w:ascii="Arial" w:eastAsia="Times New Roman" w:hAnsi="Arial" w:cs="Arial"/>
          <w:color w:val="333333"/>
          <w:sz w:val="27"/>
          <w:szCs w:val="27"/>
        </w:rPr>
      </w:pPr>
      <w:r w:rsidRPr="00704C5E">
        <w:rPr>
          <w:rFonts w:ascii="Arial" w:eastAsia="Times New Roman" w:hAnsi="Arial" w:cs="Arial"/>
          <w:color w:val="333333"/>
          <w:sz w:val="27"/>
          <w:szCs w:val="27"/>
        </w:rPr>
        <w:t>The DRV8838 offers a simple two-pin PHASE/ENABLE control interface, where the PHASE pin determines the motor direction and the ENABLE pin can be supplied with a PWM signal to control the motor speed. The PHASE and ENABLE control inputs are pulled low through weak internal pull-down resistors (approximately 100 </w:t>
      </w:r>
      <w:proofErr w:type="spellStart"/>
      <w:r w:rsidRPr="00704C5E">
        <w:rPr>
          <w:rFonts w:ascii="Arial" w:eastAsia="Times New Roman" w:hAnsi="Arial" w:cs="Arial"/>
          <w:color w:val="333333"/>
          <w:sz w:val="27"/>
          <w:szCs w:val="27"/>
        </w:rPr>
        <w:t>kΩ</w:t>
      </w:r>
      <w:proofErr w:type="spellEnd"/>
      <w:r w:rsidRPr="00704C5E">
        <w:rPr>
          <w:rFonts w:ascii="Arial" w:eastAsia="Times New Roman" w:hAnsi="Arial" w:cs="Arial"/>
          <w:color w:val="333333"/>
          <w:sz w:val="27"/>
          <w:szCs w:val="27"/>
        </w:rPr>
        <w:t>). When the ENABLE pin is low, the motor outputs are both shorted to ground, which results in dynamic braking of a connected motor.</w:t>
      </w:r>
    </w:p>
    <w:p w:rsidR="00704C5E" w:rsidRPr="00704C5E" w:rsidRDefault="00704C5E" w:rsidP="00704C5E">
      <w:pPr>
        <w:shd w:val="clear" w:color="auto" w:fill="FFFFFF"/>
        <w:spacing w:after="0" w:line="240" w:lineRule="auto"/>
        <w:jc w:val="both"/>
        <w:rPr>
          <w:rFonts w:ascii="Arial" w:eastAsia="Times New Roman" w:hAnsi="Arial" w:cs="Arial"/>
          <w:color w:val="333333"/>
          <w:sz w:val="27"/>
          <w:szCs w:val="27"/>
        </w:rPr>
      </w:pPr>
      <w:r w:rsidRPr="00704C5E">
        <w:rPr>
          <w:rFonts w:ascii="Arial" w:eastAsia="Times New Roman" w:hAnsi="Arial" w:cs="Arial"/>
          <w:color w:val="333333"/>
          <w:sz w:val="27"/>
          <w:szCs w:val="27"/>
        </w:rPr>
        <w:t>The SLEEP pin can be driven low to put the driver into a low-power sleep mode and turn off the motor outputs, which is useful if you want to let the motor coast. The SLEEP pin is pulled high through a 10 </w:t>
      </w:r>
      <w:proofErr w:type="spellStart"/>
      <w:r w:rsidRPr="00704C5E">
        <w:rPr>
          <w:rFonts w:ascii="Arial" w:eastAsia="Times New Roman" w:hAnsi="Arial" w:cs="Arial"/>
          <w:color w:val="333333"/>
          <w:sz w:val="27"/>
          <w:szCs w:val="27"/>
        </w:rPr>
        <w:t>kΩ</w:t>
      </w:r>
      <w:proofErr w:type="spellEnd"/>
      <w:r w:rsidRPr="00704C5E">
        <w:rPr>
          <w:rFonts w:ascii="Arial" w:eastAsia="Times New Roman" w:hAnsi="Arial" w:cs="Arial"/>
          <w:color w:val="333333"/>
          <w:sz w:val="27"/>
          <w:szCs w:val="27"/>
        </w:rPr>
        <w:t xml:space="preserve"> pull-up resistor on the carrier board so that the driver is awake by default; the quiescent current draw of the board will be dominated by the current through this resistor when the pin is driven low to put the driver to sleep. In most applications, this pin can be left </w:t>
      </w:r>
      <w:r w:rsidRPr="00704C5E">
        <w:rPr>
          <w:rFonts w:ascii="Arial" w:eastAsia="Times New Roman" w:hAnsi="Arial" w:cs="Arial"/>
          <w:color w:val="333333"/>
          <w:sz w:val="27"/>
          <w:szCs w:val="27"/>
        </w:rPr>
        <w:lastRenderedPageBreak/>
        <w:t>disconnected or can serve primarily as a way to enable coasting. For applications where a low-power sleep mode is desirable, the 10 </w:t>
      </w:r>
      <w:proofErr w:type="spellStart"/>
      <w:r w:rsidRPr="00704C5E">
        <w:rPr>
          <w:rFonts w:ascii="Arial" w:eastAsia="Times New Roman" w:hAnsi="Arial" w:cs="Arial"/>
          <w:color w:val="333333"/>
          <w:sz w:val="27"/>
          <w:szCs w:val="27"/>
        </w:rPr>
        <w:t>kΩ</w:t>
      </w:r>
      <w:proofErr w:type="spellEnd"/>
      <w:r w:rsidRPr="00704C5E">
        <w:rPr>
          <w:rFonts w:ascii="Arial" w:eastAsia="Times New Roman" w:hAnsi="Arial" w:cs="Arial"/>
          <w:color w:val="333333"/>
          <w:sz w:val="27"/>
          <w:szCs w:val="27"/>
        </w:rPr>
        <w:t xml:space="preserve"> pull-up resistor can be removed or the logic voltage (VCC) for the driver can be dynamically supplied by a digital output of your microcontroller.</w:t>
      </w:r>
    </w:p>
    <w:p w:rsidR="00704C5E" w:rsidRPr="00704C5E" w:rsidRDefault="00704C5E" w:rsidP="00704C5E">
      <w:pPr>
        <w:shd w:val="clear" w:color="auto" w:fill="FFFFFF"/>
        <w:spacing w:after="288" w:line="240" w:lineRule="auto"/>
        <w:jc w:val="both"/>
        <w:rPr>
          <w:rFonts w:ascii="Arial" w:eastAsia="Times New Roman" w:hAnsi="Arial" w:cs="Arial"/>
          <w:color w:val="333333"/>
          <w:sz w:val="27"/>
          <w:szCs w:val="27"/>
        </w:rPr>
      </w:pPr>
      <w:r w:rsidRPr="00704C5E">
        <w:rPr>
          <w:rFonts w:ascii="Arial" w:eastAsia="Times New Roman" w:hAnsi="Arial" w:cs="Arial"/>
          <w:color w:val="333333"/>
          <w:sz w:val="27"/>
          <w:szCs w:val="27"/>
        </w:rPr>
        <w:t>The following simplified truth table shows how the driver operates:</w:t>
      </w:r>
    </w:p>
    <w:tbl>
      <w:tblPr>
        <w:tblW w:w="0" w:type="auto"/>
        <w:shd w:val="clear" w:color="auto" w:fill="FFFFFF"/>
        <w:tblCellMar>
          <w:left w:w="0" w:type="dxa"/>
          <w:right w:w="0" w:type="dxa"/>
        </w:tblCellMar>
        <w:tblLook w:val="04A0" w:firstRow="1" w:lastRow="0" w:firstColumn="1" w:lastColumn="0" w:noHBand="0" w:noVBand="1"/>
      </w:tblPr>
      <w:tblGrid>
        <w:gridCol w:w="1123"/>
        <w:gridCol w:w="1303"/>
        <w:gridCol w:w="1078"/>
        <w:gridCol w:w="913"/>
        <w:gridCol w:w="913"/>
        <w:gridCol w:w="4014"/>
      </w:tblGrid>
      <w:tr w:rsidR="00704C5E" w:rsidRPr="00704C5E" w:rsidTr="00704C5E">
        <w:tc>
          <w:tcPr>
            <w:tcW w:w="0" w:type="auto"/>
            <w:tcBorders>
              <w:top w:val="single" w:sz="6" w:space="0" w:color="AAAAAA"/>
              <w:left w:val="single" w:sz="6" w:space="0" w:color="AAAAAA"/>
              <w:bottom w:val="single" w:sz="6" w:space="0" w:color="AAAAAA"/>
              <w:right w:val="single" w:sz="6" w:space="0" w:color="AAAAAA"/>
            </w:tcBorders>
            <w:shd w:val="clear" w:color="auto" w:fill="F6F6F6"/>
            <w:tcMar>
              <w:top w:w="0" w:type="dxa"/>
              <w:left w:w="96" w:type="dxa"/>
              <w:bottom w:w="0" w:type="dxa"/>
              <w:right w:w="96" w:type="dxa"/>
            </w:tcMar>
            <w:vAlign w:val="center"/>
            <w:hideMark/>
          </w:tcPr>
          <w:p w:rsidR="00704C5E" w:rsidRPr="00704C5E" w:rsidRDefault="00704C5E" w:rsidP="00704C5E">
            <w:pPr>
              <w:spacing w:after="0" w:line="240" w:lineRule="auto"/>
              <w:jc w:val="center"/>
              <w:rPr>
                <w:rFonts w:ascii="Arial" w:eastAsia="Times New Roman" w:hAnsi="Arial" w:cs="Arial"/>
                <w:b/>
                <w:bCs/>
                <w:color w:val="000000"/>
                <w:sz w:val="27"/>
                <w:szCs w:val="27"/>
              </w:rPr>
            </w:pPr>
            <w:r w:rsidRPr="00704C5E">
              <w:rPr>
                <w:rFonts w:ascii="Arial" w:eastAsia="Times New Roman" w:hAnsi="Arial" w:cs="Arial"/>
                <w:b/>
                <w:bCs/>
                <w:color w:val="000000"/>
                <w:sz w:val="27"/>
                <w:szCs w:val="27"/>
              </w:rPr>
              <w:t>PHASE</w:t>
            </w:r>
          </w:p>
        </w:tc>
        <w:tc>
          <w:tcPr>
            <w:tcW w:w="0" w:type="auto"/>
            <w:tcBorders>
              <w:top w:val="single" w:sz="6" w:space="0" w:color="AAAAAA"/>
              <w:left w:val="single" w:sz="6" w:space="0" w:color="AAAAAA"/>
              <w:bottom w:val="single" w:sz="6" w:space="0" w:color="AAAAAA"/>
              <w:right w:val="single" w:sz="6" w:space="0" w:color="AAAAAA"/>
            </w:tcBorders>
            <w:shd w:val="clear" w:color="auto" w:fill="F6F6F6"/>
            <w:tcMar>
              <w:top w:w="0" w:type="dxa"/>
              <w:left w:w="96" w:type="dxa"/>
              <w:bottom w:w="0" w:type="dxa"/>
              <w:right w:w="96" w:type="dxa"/>
            </w:tcMar>
            <w:vAlign w:val="center"/>
            <w:hideMark/>
          </w:tcPr>
          <w:p w:rsidR="00704C5E" w:rsidRPr="00704C5E" w:rsidRDefault="00704C5E" w:rsidP="00704C5E">
            <w:pPr>
              <w:spacing w:after="0" w:line="240" w:lineRule="auto"/>
              <w:jc w:val="center"/>
              <w:rPr>
                <w:rFonts w:ascii="Arial" w:eastAsia="Times New Roman" w:hAnsi="Arial" w:cs="Arial"/>
                <w:b/>
                <w:bCs/>
                <w:color w:val="000000"/>
                <w:sz w:val="27"/>
                <w:szCs w:val="27"/>
              </w:rPr>
            </w:pPr>
            <w:r w:rsidRPr="00704C5E">
              <w:rPr>
                <w:rFonts w:ascii="Arial" w:eastAsia="Times New Roman" w:hAnsi="Arial" w:cs="Arial"/>
                <w:b/>
                <w:bCs/>
                <w:color w:val="000000"/>
                <w:sz w:val="27"/>
                <w:szCs w:val="27"/>
              </w:rPr>
              <w:t>ENABLE</w:t>
            </w:r>
          </w:p>
        </w:tc>
        <w:tc>
          <w:tcPr>
            <w:tcW w:w="0" w:type="auto"/>
            <w:tcBorders>
              <w:top w:val="single" w:sz="6" w:space="0" w:color="AAAAAA"/>
              <w:left w:val="single" w:sz="6" w:space="0" w:color="AAAAAA"/>
              <w:bottom w:val="single" w:sz="6" w:space="0" w:color="AAAAAA"/>
              <w:right w:val="single" w:sz="6" w:space="0" w:color="AAAAAA"/>
            </w:tcBorders>
            <w:shd w:val="clear" w:color="auto" w:fill="F6F6F6"/>
            <w:tcMar>
              <w:top w:w="0" w:type="dxa"/>
              <w:left w:w="96" w:type="dxa"/>
              <w:bottom w:w="0" w:type="dxa"/>
              <w:right w:w="96" w:type="dxa"/>
            </w:tcMar>
            <w:vAlign w:val="center"/>
            <w:hideMark/>
          </w:tcPr>
          <w:p w:rsidR="00704C5E" w:rsidRPr="00704C5E" w:rsidRDefault="00704C5E" w:rsidP="00704C5E">
            <w:pPr>
              <w:spacing w:after="0" w:line="240" w:lineRule="auto"/>
              <w:jc w:val="center"/>
              <w:rPr>
                <w:rFonts w:ascii="Arial" w:eastAsia="Times New Roman" w:hAnsi="Arial" w:cs="Arial"/>
                <w:b/>
                <w:bCs/>
                <w:color w:val="000000"/>
                <w:sz w:val="27"/>
                <w:szCs w:val="27"/>
              </w:rPr>
            </w:pPr>
            <w:r w:rsidRPr="00704C5E">
              <w:rPr>
                <w:rFonts w:ascii="Arial" w:eastAsia="Times New Roman" w:hAnsi="Arial" w:cs="Arial"/>
                <w:b/>
                <w:bCs/>
                <w:color w:val="000000"/>
                <w:sz w:val="27"/>
                <w:szCs w:val="27"/>
              </w:rPr>
              <w:t>SLEEP</w:t>
            </w:r>
          </w:p>
        </w:tc>
        <w:tc>
          <w:tcPr>
            <w:tcW w:w="0" w:type="auto"/>
            <w:tcBorders>
              <w:top w:val="single" w:sz="6" w:space="0" w:color="AAAAAA"/>
              <w:left w:val="single" w:sz="6" w:space="0" w:color="AAAAAA"/>
              <w:bottom w:val="single" w:sz="6" w:space="0" w:color="AAAAAA"/>
              <w:right w:val="single" w:sz="6" w:space="0" w:color="AAAAAA"/>
            </w:tcBorders>
            <w:shd w:val="clear" w:color="auto" w:fill="F6F6F6"/>
            <w:tcMar>
              <w:top w:w="0" w:type="dxa"/>
              <w:left w:w="96" w:type="dxa"/>
              <w:bottom w:w="0" w:type="dxa"/>
              <w:right w:w="96" w:type="dxa"/>
            </w:tcMar>
            <w:vAlign w:val="center"/>
            <w:hideMark/>
          </w:tcPr>
          <w:p w:rsidR="00704C5E" w:rsidRPr="00704C5E" w:rsidRDefault="00704C5E" w:rsidP="00704C5E">
            <w:pPr>
              <w:spacing w:after="0" w:line="240" w:lineRule="auto"/>
              <w:jc w:val="center"/>
              <w:rPr>
                <w:rFonts w:ascii="Arial" w:eastAsia="Times New Roman" w:hAnsi="Arial" w:cs="Arial"/>
                <w:b/>
                <w:bCs/>
                <w:color w:val="000000"/>
                <w:sz w:val="27"/>
                <w:szCs w:val="27"/>
              </w:rPr>
            </w:pPr>
            <w:r w:rsidRPr="00704C5E">
              <w:rPr>
                <w:rFonts w:ascii="Arial" w:eastAsia="Times New Roman" w:hAnsi="Arial" w:cs="Arial"/>
                <w:b/>
                <w:bCs/>
                <w:color w:val="000000"/>
                <w:sz w:val="27"/>
                <w:szCs w:val="27"/>
              </w:rPr>
              <w:t>OUT1</w:t>
            </w:r>
          </w:p>
        </w:tc>
        <w:tc>
          <w:tcPr>
            <w:tcW w:w="0" w:type="auto"/>
            <w:tcBorders>
              <w:top w:val="single" w:sz="6" w:space="0" w:color="AAAAAA"/>
              <w:left w:val="single" w:sz="6" w:space="0" w:color="AAAAAA"/>
              <w:bottom w:val="single" w:sz="6" w:space="0" w:color="AAAAAA"/>
              <w:right w:val="single" w:sz="6" w:space="0" w:color="AAAAAA"/>
            </w:tcBorders>
            <w:shd w:val="clear" w:color="auto" w:fill="F6F6F6"/>
            <w:tcMar>
              <w:top w:w="0" w:type="dxa"/>
              <w:left w:w="96" w:type="dxa"/>
              <w:bottom w:w="0" w:type="dxa"/>
              <w:right w:w="96" w:type="dxa"/>
            </w:tcMar>
            <w:vAlign w:val="center"/>
            <w:hideMark/>
          </w:tcPr>
          <w:p w:rsidR="00704C5E" w:rsidRPr="00704C5E" w:rsidRDefault="00704C5E" w:rsidP="00704C5E">
            <w:pPr>
              <w:spacing w:after="0" w:line="240" w:lineRule="auto"/>
              <w:jc w:val="center"/>
              <w:rPr>
                <w:rFonts w:ascii="Arial" w:eastAsia="Times New Roman" w:hAnsi="Arial" w:cs="Arial"/>
                <w:b/>
                <w:bCs/>
                <w:color w:val="000000"/>
                <w:sz w:val="27"/>
                <w:szCs w:val="27"/>
              </w:rPr>
            </w:pPr>
            <w:r w:rsidRPr="00704C5E">
              <w:rPr>
                <w:rFonts w:ascii="Arial" w:eastAsia="Times New Roman" w:hAnsi="Arial" w:cs="Arial"/>
                <w:b/>
                <w:bCs/>
                <w:color w:val="000000"/>
                <w:sz w:val="27"/>
                <w:szCs w:val="27"/>
              </w:rPr>
              <w:t>OUT2</w:t>
            </w:r>
          </w:p>
        </w:tc>
        <w:tc>
          <w:tcPr>
            <w:tcW w:w="0" w:type="auto"/>
            <w:tcBorders>
              <w:top w:val="single" w:sz="6" w:space="0" w:color="AAAAAA"/>
              <w:left w:val="single" w:sz="6" w:space="0" w:color="AAAAAA"/>
              <w:bottom w:val="single" w:sz="6" w:space="0" w:color="AAAAAA"/>
              <w:right w:val="single" w:sz="6" w:space="0" w:color="AAAAAA"/>
            </w:tcBorders>
            <w:shd w:val="clear" w:color="auto" w:fill="F6F6F6"/>
            <w:tcMar>
              <w:top w:w="0" w:type="dxa"/>
              <w:left w:w="96" w:type="dxa"/>
              <w:bottom w:w="0" w:type="dxa"/>
              <w:right w:w="96" w:type="dxa"/>
            </w:tcMar>
            <w:vAlign w:val="center"/>
            <w:hideMark/>
          </w:tcPr>
          <w:p w:rsidR="00704C5E" w:rsidRPr="00704C5E" w:rsidRDefault="00704C5E" w:rsidP="00704C5E">
            <w:pPr>
              <w:spacing w:after="0" w:line="240" w:lineRule="auto"/>
              <w:jc w:val="center"/>
              <w:rPr>
                <w:rFonts w:ascii="Arial" w:eastAsia="Times New Roman" w:hAnsi="Arial" w:cs="Arial"/>
                <w:b/>
                <w:bCs/>
                <w:color w:val="000000"/>
                <w:sz w:val="27"/>
                <w:szCs w:val="27"/>
              </w:rPr>
            </w:pPr>
            <w:r w:rsidRPr="00704C5E">
              <w:rPr>
                <w:rFonts w:ascii="Arial" w:eastAsia="Times New Roman" w:hAnsi="Arial" w:cs="Arial"/>
                <w:b/>
                <w:bCs/>
                <w:color w:val="000000"/>
                <w:sz w:val="27"/>
                <w:szCs w:val="27"/>
              </w:rPr>
              <w:t>operating mode</w:t>
            </w:r>
          </w:p>
        </w:tc>
      </w:tr>
      <w:tr w:rsidR="00704C5E" w:rsidRPr="00704C5E" w:rsidTr="00704C5E">
        <w:tc>
          <w:tcPr>
            <w:tcW w:w="0" w:type="auto"/>
            <w:tcBorders>
              <w:top w:val="single" w:sz="6" w:space="0" w:color="AAAAAA"/>
              <w:left w:val="single" w:sz="6" w:space="0" w:color="AAAAAA"/>
              <w:bottom w:val="single" w:sz="6" w:space="0" w:color="AAAAAA"/>
              <w:right w:val="single" w:sz="6" w:space="0" w:color="AAAAAA"/>
            </w:tcBorders>
            <w:shd w:val="clear" w:color="auto" w:fill="FFFFFF"/>
            <w:tcMar>
              <w:top w:w="96" w:type="dxa"/>
              <w:left w:w="96" w:type="dxa"/>
              <w:bottom w:w="96" w:type="dxa"/>
              <w:right w:w="96" w:type="dxa"/>
            </w:tcMar>
            <w:vAlign w:val="center"/>
            <w:hideMark/>
          </w:tcPr>
          <w:p w:rsidR="00704C5E" w:rsidRPr="00704C5E" w:rsidRDefault="00704C5E" w:rsidP="00704C5E">
            <w:pPr>
              <w:spacing w:after="0" w:line="240" w:lineRule="auto"/>
              <w:rPr>
                <w:rFonts w:ascii="Arial" w:eastAsia="Times New Roman" w:hAnsi="Arial" w:cs="Arial"/>
                <w:color w:val="333333"/>
                <w:sz w:val="27"/>
                <w:szCs w:val="27"/>
              </w:rPr>
            </w:pPr>
            <w:r w:rsidRPr="00704C5E">
              <w:rPr>
                <w:rFonts w:ascii="Arial" w:eastAsia="Times New Roman" w:hAnsi="Arial" w:cs="Arial"/>
                <w:color w:val="333333"/>
                <w:sz w:val="27"/>
                <w:szCs w:val="27"/>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6" w:type="dxa"/>
              <w:left w:w="96" w:type="dxa"/>
              <w:bottom w:w="96" w:type="dxa"/>
              <w:right w:w="96" w:type="dxa"/>
            </w:tcMar>
            <w:vAlign w:val="center"/>
            <w:hideMark/>
          </w:tcPr>
          <w:p w:rsidR="00704C5E" w:rsidRPr="00704C5E" w:rsidRDefault="00704C5E" w:rsidP="00704C5E">
            <w:pPr>
              <w:spacing w:after="0" w:line="240" w:lineRule="auto"/>
              <w:rPr>
                <w:rFonts w:ascii="Arial" w:eastAsia="Times New Roman" w:hAnsi="Arial" w:cs="Arial"/>
                <w:color w:val="333333"/>
                <w:sz w:val="27"/>
                <w:szCs w:val="27"/>
              </w:rPr>
            </w:pPr>
            <w:r w:rsidRPr="00704C5E">
              <w:rPr>
                <w:rFonts w:ascii="Arial" w:eastAsia="Times New Roman" w:hAnsi="Arial" w:cs="Arial"/>
                <w:color w:val="333333"/>
                <w:sz w:val="27"/>
                <w:szCs w:val="27"/>
              </w:rPr>
              <w:t>PWM</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6" w:type="dxa"/>
              <w:left w:w="96" w:type="dxa"/>
              <w:bottom w:w="96" w:type="dxa"/>
              <w:right w:w="96" w:type="dxa"/>
            </w:tcMar>
            <w:vAlign w:val="center"/>
            <w:hideMark/>
          </w:tcPr>
          <w:p w:rsidR="00704C5E" w:rsidRPr="00704C5E" w:rsidRDefault="00704C5E" w:rsidP="00704C5E">
            <w:pPr>
              <w:spacing w:after="0" w:line="240" w:lineRule="auto"/>
              <w:rPr>
                <w:rFonts w:ascii="Arial" w:eastAsia="Times New Roman" w:hAnsi="Arial" w:cs="Arial"/>
                <w:color w:val="333333"/>
                <w:sz w:val="27"/>
                <w:szCs w:val="27"/>
              </w:rPr>
            </w:pPr>
            <w:r w:rsidRPr="00704C5E">
              <w:rPr>
                <w:rFonts w:ascii="Arial" w:eastAsia="Times New Roman" w:hAnsi="Arial" w:cs="Arial"/>
                <w:color w:val="333333"/>
                <w:sz w:val="27"/>
                <w:szCs w:val="27"/>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6" w:type="dxa"/>
              <w:left w:w="96" w:type="dxa"/>
              <w:bottom w:w="96" w:type="dxa"/>
              <w:right w:w="96" w:type="dxa"/>
            </w:tcMar>
            <w:vAlign w:val="center"/>
            <w:hideMark/>
          </w:tcPr>
          <w:p w:rsidR="00704C5E" w:rsidRPr="00704C5E" w:rsidRDefault="00704C5E" w:rsidP="00704C5E">
            <w:pPr>
              <w:spacing w:after="0" w:line="240" w:lineRule="auto"/>
              <w:rPr>
                <w:rFonts w:ascii="Arial" w:eastAsia="Times New Roman" w:hAnsi="Arial" w:cs="Arial"/>
                <w:color w:val="333333"/>
                <w:sz w:val="27"/>
                <w:szCs w:val="27"/>
              </w:rPr>
            </w:pPr>
            <w:r w:rsidRPr="00704C5E">
              <w:rPr>
                <w:rFonts w:ascii="Arial" w:eastAsia="Times New Roman" w:hAnsi="Arial" w:cs="Arial"/>
                <w:color w:val="333333"/>
                <w:sz w:val="27"/>
                <w:szCs w:val="27"/>
              </w:rPr>
              <w:t>PWM</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6" w:type="dxa"/>
              <w:left w:w="96" w:type="dxa"/>
              <w:bottom w:w="96" w:type="dxa"/>
              <w:right w:w="96" w:type="dxa"/>
            </w:tcMar>
            <w:vAlign w:val="center"/>
            <w:hideMark/>
          </w:tcPr>
          <w:p w:rsidR="00704C5E" w:rsidRPr="00704C5E" w:rsidRDefault="00704C5E" w:rsidP="00704C5E">
            <w:pPr>
              <w:spacing w:after="0" w:line="240" w:lineRule="auto"/>
              <w:rPr>
                <w:rFonts w:ascii="Arial" w:eastAsia="Times New Roman" w:hAnsi="Arial" w:cs="Arial"/>
                <w:color w:val="333333"/>
                <w:sz w:val="27"/>
                <w:szCs w:val="27"/>
              </w:rPr>
            </w:pPr>
            <w:r w:rsidRPr="00704C5E">
              <w:rPr>
                <w:rFonts w:ascii="Arial" w:eastAsia="Times New Roman" w:hAnsi="Arial" w:cs="Arial"/>
                <w:color w:val="333333"/>
                <w:sz w:val="27"/>
                <w:szCs w:val="27"/>
              </w:rPr>
              <w:t>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6" w:type="dxa"/>
              <w:left w:w="96" w:type="dxa"/>
              <w:bottom w:w="96" w:type="dxa"/>
              <w:right w:w="96" w:type="dxa"/>
            </w:tcMar>
            <w:vAlign w:val="center"/>
            <w:hideMark/>
          </w:tcPr>
          <w:p w:rsidR="00704C5E" w:rsidRPr="00704C5E" w:rsidRDefault="00704C5E" w:rsidP="00704C5E">
            <w:pPr>
              <w:spacing w:after="0" w:line="240" w:lineRule="auto"/>
              <w:rPr>
                <w:rFonts w:ascii="Arial" w:eastAsia="Times New Roman" w:hAnsi="Arial" w:cs="Arial"/>
                <w:color w:val="333333"/>
                <w:sz w:val="27"/>
                <w:szCs w:val="27"/>
              </w:rPr>
            </w:pPr>
            <w:r w:rsidRPr="00704C5E">
              <w:rPr>
                <w:rFonts w:ascii="Arial" w:eastAsia="Times New Roman" w:hAnsi="Arial" w:cs="Arial"/>
                <w:color w:val="333333"/>
                <w:sz w:val="27"/>
                <w:szCs w:val="27"/>
              </w:rPr>
              <w:t>forward/brake at speed </w:t>
            </w:r>
            <w:r w:rsidRPr="00704C5E">
              <w:rPr>
                <w:rFonts w:ascii="Arial" w:eastAsia="Times New Roman" w:hAnsi="Arial" w:cs="Arial"/>
                <w:i/>
                <w:iCs/>
                <w:color w:val="333333"/>
                <w:sz w:val="27"/>
                <w:szCs w:val="27"/>
              </w:rPr>
              <w:t>PWM %</w:t>
            </w:r>
          </w:p>
        </w:tc>
      </w:tr>
      <w:tr w:rsidR="00704C5E" w:rsidRPr="00704C5E" w:rsidTr="00704C5E">
        <w:tc>
          <w:tcPr>
            <w:tcW w:w="0" w:type="auto"/>
            <w:tcBorders>
              <w:top w:val="single" w:sz="6" w:space="0" w:color="AAAAAA"/>
              <w:left w:val="single" w:sz="6" w:space="0" w:color="AAAAAA"/>
              <w:bottom w:val="single" w:sz="6" w:space="0" w:color="AAAAAA"/>
              <w:right w:val="single" w:sz="6" w:space="0" w:color="AAAAAA"/>
            </w:tcBorders>
            <w:shd w:val="clear" w:color="auto" w:fill="FFFFFF"/>
            <w:tcMar>
              <w:top w:w="96" w:type="dxa"/>
              <w:left w:w="96" w:type="dxa"/>
              <w:bottom w:w="96" w:type="dxa"/>
              <w:right w:w="96" w:type="dxa"/>
            </w:tcMar>
            <w:vAlign w:val="center"/>
            <w:hideMark/>
          </w:tcPr>
          <w:p w:rsidR="00704C5E" w:rsidRPr="00704C5E" w:rsidRDefault="00704C5E" w:rsidP="00704C5E">
            <w:pPr>
              <w:spacing w:after="0" w:line="240" w:lineRule="auto"/>
              <w:rPr>
                <w:rFonts w:ascii="Arial" w:eastAsia="Times New Roman" w:hAnsi="Arial" w:cs="Arial"/>
                <w:color w:val="333333"/>
                <w:sz w:val="27"/>
                <w:szCs w:val="27"/>
              </w:rPr>
            </w:pPr>
            <w:r w:rsidRPr="00704C5E">
              <w:rPr>
                <w:rFonts w:ascii="Arial" w:eastAsia="Times New Roman" w:hAnsi="Arial" w:cs="Arial"/>
                <w:color w:val="333333"/>
                <w:sz w:val="27"/>
                <w:szCs w:val="27"/>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6" w:type="dxa"/>
              <w:left w:w="96" w:type="dxa"/>
              <w:bottom w:w="96" w:type="dxa"/>
              <w:right w:w="96" w:type="dxa"/>
            </w:tcMar>
            <w:vAlign w:val="center"/>
            <w:hideMark/>
          </w:tcPr>
          <w:p w:rsidR="00704C5E" w:rsidRPr="00704C5E" w:rsidRDefault="00704C5E" w:rsidP="00704C5E">
            <w:pPr>
              <w:spacing w:after="0" w:line="240" w:lineRule="auto"/>
              <w:rPr>
                <w:rFonts w:ascii="Arial" w:eastAsia="Times New Roman" w:hAnsi="Arial" w:cs="Arial"/>
                <w:color w:val="333333"/>
                <w:sz w:val="27"/>
                <w:szCs w:val="27"/>
              </w:rPr>
            </w:pPr>
            <w:r w:rsidRPr="00704C5E">
              <w:rPr>
                <w:rFonts w:ascii="Arial" w:eastAsia="Times New Roman" w:hAnsi="Arial" w:cs="Arial"/>
                <w:color w:val="333333"/>
                <w:sz w:val="27"/>
                <w:szCs w:val="27"/>
              </w:rPr>
              <w:t>PWM</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6" w:type="dxa"/>
              <w:left w:w="96" w:type="dxa"/>
              <w:bottom w:w="96" w:type="dxa"/>
              <w:right w:w="96" w:type="dxa"/>
            </w:tcMar>
            <w:vAlign w:val="center"/>
            <w:hideMark/>
          </w:tcPr>
          <w:p w:rsidR="00704C5E" w:rsidRPr="00704C5E" w:rsidRDefault="00704C5E" w:rsidP="00704C5E">
            <w:pPr>
              <w:spacing w:after="0" w:line="240" w:lineRule="auto"/>
              <w:rPr>
                <w:rFonts w:ascii="Arial" w:eastAsia="Times New Roman" w:hAnsi="Arial" w:cs="Arial"/>
                <w:color w:val="333333"/>
                <w:sz w:val="27"/>
                <w:szCs w:val="27"/>
              </w:rPr>
            </w:pPr>
            <w:r w:rsidRPr="00704C5E">
              <w:rPr>
                <w:rFonts w:ascii="Arial" w:eastAsia="Times New Roman" w:hAnsi="Arial" w:cs="Arial"/>
                <w:color w:val="333333"/>
                <w:sz w:val="27"/>
                <w:szCs w:val="27"/>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6" w:type="dxa"/>
              <w:left w:w="96" w:type="dxa"/>
              <w:bottom w:w="96" w:type="dxa"/>
              <w:right w:w="96" w:type="dxa"/>
            </w:tcMar>
            <w:vAlign w:val="center"/>
            <w:hideMark/>
          </w:tcPr>
          <w:p w:rsidR="00704C5E" w:rsidRPr="00704C5E" w:rsidRDefault="00704C5E" w:rsidP="00704C5E">
            <w:pPr>
              <w:spacing w:after="0" w:line="240" w:lineRule="auto"/>
              <w:rPr>
                <w:rFonts w:ascii="Arial" w:eastAsia="Times New Roman" w:hAnsi="Arial" w:cs="Arial"/>
                <w:color w:val="333333"/>
                <w:sz w:val="27"/>
                <w:szCs w:val="27"/>
              </w:rPr>
            </w:pPr>
            <w:r w:rsidRPr="00704C5E">
              <w:rPr>
                <w:rFonts w:ascii="Arial" w:eastAsia="Times New Roman" w:hAnsi="Arial" w:cs="Arial"/>
                <w:color w:val="333333"/>
                <w:sz w:val="27"/>
                <w:szCs w:val="27"/>
              </w:rPr>
              <w:t>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6" w:type="dxa"/>
              <w:left w:w="96" w:type="dxa"/>
              <w:bottom w:w="96" w:type="dxa"/>
              <w:right w:w="96" w:type="dxa"/>
            </w:tcMar>
            <w:vAlign w:val="center"/>
            <w:hideMark/>
          </w:tcPr>
          <w:p w:rsidR="00704C5E" w:rsidRPr="00704C5E" w:rsidRDefault="00704C5E" w:rsidP="00704C5E">
            <w:pPr>
              <w:spacing w:after="0" w:line="240" w:lineRule="auto"/>
              <w:rPr>
                <w:rFonts w:ascii="Arial" w:eastAsia="Times New Roman" w:hAnsi="Arial" w:cs="Arial"/>
                <w:color w:val="333333"/>
                <w:sz w:val="27"/>
                <w:szCs w:val="27"/>
              </w:rPr>
            </w:pPr>
            <w:r w:rsidRPr="00704C5E">
              <w:rPr>
                <w:rFonts w:ascii="Arial" w:eastAsia="Times New Roman" w:hAnsi="Arial" w:cs="Arial"/>
                <w:color w:val="333333"/>
                <w:sz w:val="27"/>
                <w:szCs w:val="27"/>
              </w:rPr>
              <w:t>PWM</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6" w:type="dxa"/>
              <w:left w:w="96" w:type="dxa"/>
              <w:bottom w:w="96" w:type="dxa"/>
              <w:right w:w="96" w:type="dxa"/>
            </w:tcMar>
            <w:vAlign w:val="center"/>
            <w:hideMark/>
          </w:tcPr>
          <w:p w:rsidR="00704C5E" w:rsidRPr="00704C5E" w:rsidRDefault="00704C5E" w:rsidP="00704C5E">
            <w:pPr>
              <w:spacing w:after="0" w:line="240" w:lineRule="auto"/>
              <w:rPr>
                <w:rFonts w:ascii="Arial" w:eastAsia="Times New Roman" w:hAnsi="Arial" w:cs="Arial"/>
                <w:color w:val="333333"/>
                <w:sz w:val="27"/>
                <w:szCs w:val="27"/>
              </w:rPr>
            </w:pPr>
            <w:r w:rsidRPr="00704C5E">
              <w:rPr>
                <w:rFonts w:ascii="Arial" w:eastAsia="Times New Roman" w:hAnsi="Arial" w:cs="Arial"/>
                <w:color w:val="333333"/>
                <w:sz w:val="27"/>
                <w:szCs w:val="27"/>
              </w:rPr>
              <w:t>reverse/brake at speed </w:t>
            </w:r>
            <w:r w:rsidRPr="00704C5E">
              <w:rPr>
                <w:rFonts w:ascii="Arial" w:eastAsia="Times New Roman" w:hAnsi="Arial" w:cs="Arial"/>
                <w:i/>
                <w:iCs/>
                <w:color w:val="333333"/>
                <w:sz w:val="27"/>
                <w:szCs w:val="27"/>
              </w:rPr>
              <w:t>PWM %</w:t>
            </w:r>
          </w:p>
        </w:tc>
      </w:tr>
      <w:tr w:rsidR="00704C5E" w:rsidRPr="00704C5E" w:rsidTr="00704C5E">
        <w:tc>
          <w:tcPr>
            <w:tcW w:w="0" w:type="auto"/>
            <w:tcBorders>
              <w:top w:val="single" w:sz="6" w:space="0" w:color="AAAAAA"/>
              <w:left w:val="single" w:sz="6" w:space="0" w:color="AAAAAA"/>
              <w:bottom w:val="single" w:sz="6" w:space="0" w:color="AAAAAA"/>
              <w:right w:val="single" w:sz="6" w:space="0" w:color="AAAAAA"/>
            </w:tcBorders>
            <w:shd w:val="clear" w:color="auto" w:fill="FFFFFF"/>
            <w:tcMar>
              <w:top w:w="96" w:type="dxa"/>
              <w:left w:w="96" w:type="dxa"/>
              <w:bottom w:w="96" w:type="dxa"/>
              <w:right w:w="96" w:type="dxa"/>
            </w:tcMar>
            <w:vAlign w:val="center"/>
            <w:hideMark/>
          </w:tcPr>
          <w:p w:rsidR="00704C5E" w:rsidRPr="00704C5E" w:rsidRDefault="00704C5E" w:rsidP="00704C5E">
            <w:pPr>
              <w:spacing w:after="0" w:line="240" w:lineRule="auto"/>
              <w:rPr>
                <w:rFonts w:ascii="Arial" w:eastAsia="Times New Roman" w:hAnsi="Arial" w:cs="Arial"/>
                <w:color w:val="333333"/>
                <w:sz w:val="27"/>
                <w:szCs w:val="27"/>
              </w:rPr>
            </w:pPr>
            <w:r w:rsidRPr="00704C5E">
              <w:rPr>
                <w:rFonts w:ascii="Arial" w:eastAsia="Times New Roman" w:hAnsi="Arial" w:cs="Arial"/>
                <w:color w:val="333333"/>
                <w:sz w:val="27"/>
                <w:szCs w:val="27"/>
              </w:rPr>
              <w:t>X</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6" w:type="dxa"/>
              <w:left w:w="96" w:type="dxa"/>
              <w:bottom w:w="96" w:type="dxa"/>
              <w:right w:w="96" w:type="dxa"/>
            </w:tcMar>
            <w:vAlign w:val="center"/>
            <w:hideMark/>
          </w:tcPr>
          <w:p w:rsidR="00704C5E" w:rsidRPr="00704C5E" w:rsidRDefault="00704C5E" w:rsidP="00704C5E">
            <w:pPr>
              <w:spacing w:after="0" w:line="240" w:lineRule="auto"/>
              <w:rPr>
                <w:rFonts w:ascii="Arial" w:eastAsia="Times New Roman" w:hAnsi="Arial" w:cs="Arial"/>
                <w:color w:val="333333"/>
                <w:sz w:val="27"/>
                <w:szCs w:val="27"/>
              </w:rPr>
            </w:pPr>
            <w:r w:rsidRPr="00704C5E">
              <w:rPr>
                <w:rFonts w:ascii="Arial" w:eastAsia="Times New Roman" w:hAnsi="Arial" w:cs="Arial"/>
                <w:color w:val="333333"/>
                <w:sz w:val="27"/>
                <w:szCs w:val="27"/>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6" w:type="dxa"/>
              <w:left w:w="96" w:type="dxa"/>
              <w:bottom w:w="96" w:type="dxa"/>
              <w:right w:w="96" w:type="dxa"/>
            </w:tcMar>
            <w:vAlign w:val="center"/>
            <w:hideMark/>
          </w:tcPr>
          <w:p w:rsidR="00704C5E" w:rsidRPr="00704C5E" w:rsidRDefault="00704C5E" w:rsidP="00704C5E">
            <w:pPr>
              <w:spacing w:after="0" w:line="240" w:lineRule="auto"/>
              <w:rPr>
                <w:rFonts w:ascii="Arial" w:eastAsia="Times New Roman" w:hAnsi="Arial" w:cs="Arial"/>
                <w:color w:val="333333"/>
                <w:sz w:val="27"/>
                <w:szCs w:val="27"/>
              </w:rPr>
            </w:pPr>
            <w:r w:rsidRPr="00704C5E">
              <w:rPr>
                <w:rFonts w:ascii="Arial" w:eastAsia="Times New Roman" w:hAnsi="Arial" w:cs="Arial"/>
                <w:color w:val="333333"/>
                <w:sz w:val="27"/>
                <w:szCs w:val="27"/>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6" w:type="dxa"/>
              <w:left w:w="96" w:type="dxa"/>
              <w:bottom w:w="96" w:type="dxa"/>
              <w:right w:w="96" w:type="dxa"/>
            </w:tcMar>
            <w:vAlign w:val="center"/>
            <w:hideMark/>
          </w:tcPr>
          <w:p w:rsidR="00704C5E" w:rsidRPr="00704C5E" w:rsidRDefault="00704C5E" w:rsidP="00704C5E">
            <w:pPr>
              <w:spacing w:after="0" w:line="240" w:lineRule="auto"/>
              <w:rPr>
                <w:rFonts w:ascii="Arial" w:eastAsia="Times New Roman" w:hAnsi="Arial" w:cs="Arial"/>
                <w:color w:val="333333"/>
                <w:sz w:val="27"/>
                <w:szCs w:val="27"/>
              </w:rPr>
            </w:pPr>
            <w:r w:rsidRPr="00704C5E">
              <w:rPr>
                <w:rFonts w:ascii="Arial" w:eastAsia="Times New Roman" w:hAnsi="Arial" w:cs="Arial"/>
                <w:color w:val="333333"/>
                <w:sz w:val="27"/>
                <w:szCs w:val="27"/>
              </w:rPr>
              <w:t>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6" w:type="dxa"/>
              <w:left w:w="96" w:type="dxa"/>
              <w:bottom w:w="96" w:type="dxa"/>
              <w:right w:w="96" w:type="dxa"/>
            </w:tcMar>
            <w:vAlign w:val="center"/>
            <w:hideMark/>
          </w:tcPr>
          <w:p w:rsidR="00704C5E" w:rsidRPr="00704C5E" w:rsidRDefault="00704C5E" w:rsidP="00704C5E">
            <w:pPr>
              <w:spacing w:after="0" w:line="240" w:lineRule="auto"/>
              <w:rPr>
                <w:rFonts w:ascii="Arial" w:eastAsia="Times New Roman" w:hAnsi="Arial" w:cs="Arial"/>
                <w:color w:val="333333"/>
                <w:sz w:val="27"/>
                <w:szCs w:val="27"/>
              </w:rPr>
            </w:pPr>
            <w:r w:rsidRPr="00704C5E">
              <w:rPr>
                <w:rFonts w:ascii="Arial" w:eastAsia="Times New Roman" w:hAnsi="Arial" w:cs="Arial"/>
                <w:color w:val="333333"/>
                <w:sz w:val="27"/>
                <w:szCs w:val="27"/>
              </w:rPr>
              <w:t>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6" w:type="dxa"/>
              <w:left w:w="96" w:type="dxa"/>
              <w:bottom w:w="96" w:type="dxa"/>
              <w:right w:w="96" w:type="dxa"/>
            </w:tcMar>
            <w:vAlign w:val="center"/>
            <w:hideMark/>
          </w:tcPr>
          <w:p w:rsidR="00704C5E" w:rsidRPr="00704C5E" w:rsidRDefault="00704C5E" w:rsidP="00704C5E">
            <w:pPr>
              <w:spacing w:after="0" w:line="240" w:lineRule="auto"/>
              <w:rPr>
                <w:rFonts w:ascii="Arial" w:eastAsia="Times New Roman" w:hAnsi="Arial" w:cs="Arial"/>
                <w:color w:val="333333"/>
                <w:sz w:val="27"/>
                <w:szCs w:val="27"/>
              </w:rPr>
            </w:pPr>
            <w:r w:rsidRPr="00704C5E">
              <w:rPr>
                <w:rFonts w:ascii="Arial" w:eastAsia="Times New Roman" w:hAnsi="Arial" w:cs="Arial"/>
                <w:color w:val="333333"/>
                <w:sz w:val="27"/>
                <w:szCs w:val="27"/>
              </w:rPr>
              <w:t>brake low (outputs shorted to ground)</w:t>
            </w:r>
          </w:p>
        </w:tc>
      </w:tr>
      <w:tr w:rsidR="00704C5E" w:rsidRPr="00704C5E" w:rsidTr="00704C5E">
        <w:tc>
          <w:tcPr>
            <w:tcW w:w="0" w:type="auto"/>
            <w:tcBorders>
              <w:top w:val="single" w:sz="6" w:space="0" w:color="AAAAAA"/>
              <w:left w:val="single" w:sz="6" w:space="0" w:color="AAAAAA"/>
              <w:bottom w:val="single" w:sz="6" w:space="0" w:color="AAAAAA"/>
              <w:right w:val="single" w:sz="6" w:space="0" w:color="AAAAAA"/>
            </w:tcBorders>
            <w:shd w:val="clear" w:color="auto" w:fill="FFFFFF"/>
            <w:tcMar>
              <w:top w:w="96" w:type="dxa"/>
              <w:left w:w="96" w:type="dxa"/>
              <w:bottom w:w="96" w:type="dxa"/>
              <w:right w:w="96" w:type="dxa"/>
            </w:tcMar>
            <w:vAlign w:val="center"/>
            <w:hideMark/>
          </w:tcPr>
          <w:p w:rsidR="00704C5E" w:rsidRPr="00704C5E" w:rsidRDefault="00704C5E" w:rsidP="00704C5E">
            <w:pPr>
              <w:spacing w:after="0" w:line="240" w:lineRule="auto"/>
              <w:rPr>
                <w:rFonts w:ascii="Arial" w:eastAsia="Times New Roman" w:hAnsi="Arial" w:cs="Arial"/>
                <w:color w:val="333333"/>
                <w:sz w:val="27"/>
                <w:szCs w:val="27"/>
              </w:rPr>
            </w:pPr>
            <w:r w:rsidRPr="00704C5E">
              <w:rPr>
                <w:rFonts w:ascii="Arial" w:eastAsia="Times New Roman" w:hAnsi="Arial" w:cs="Arial"/>
                <w:color w:val="333333"/>
                <w:sz w:val="27"/>
                <w:szCs w:val="27"/>
              </w:rPr>
              <w:t>X</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6" w:type="dxa"/>
              <w:left w:w="96" w:type="dxa"/>
              <w:bottom w:w="96" w:type="dxa"/>
              <w:right w:w="96" w:type="dxa"/>
            </w:tcMar>
            <w:vAlign w:val="center"/>
            <w:hideMark/>
          </w:tcPr>
          <w:p w:rsidR="00704C5E" w:rsidRPr="00704C5E" w:rsidRDefault="00704C5E" w:rsidP="00704C5E">
            <w:pPr>
              <w:spacing w:after="0" w:line="240" w:lineRule="auto"/>
              <w:rPr>
                <w:rFonts w:ascii="Arial" w:eastAsia="Times New Roman" w:hAnsi="Arial" w:cs="Arial"/>
                <w:color w:val="333333"/>
                <w:sz w:val="27"/>
                <w:szCs w:val="27"/>
              </w:rPr>
            </w:pPr>
            <w:r w:rsidRPr="00704C5E">
              <w:rPr>
                <w:rFonts w:ascii="Arial" w:eastAsia="Times New Roman" w:hAnsi="Arial" w:cs="Arial"/>
                <w:color w:val="333333"/>
                <w:sz w:val="27"/>
                <w:szCs w:val="27"/>
              </w:rPr>
              <w:t>X</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6" w:type="dxa"/>
              <w:left w:w="96" w:type="dxa"/>
              <w:bottom w:w="96" w:type="dxa"/>
              <w:right w:w="96" w:type="dxa"/>
            </w:tcMar>
            <w:vAlign w:val="center"/>
            <w:hideMark/>
          </w:tcPr>
          <w:p w:rsidR="00704C5E" w:rsidRPr="00704C5E" w:rsidRDefault="00704C5E" w:rsidP="00704C5E">
            <w:pPr>
              <w:spacing w:after="0" w:line="240" w:lineRule="auto"/>
              <w:rPr>
                <w:rFonts w:ascii="Arial" w:eastAsia="Times New Roman" w:hAnsi="Arial" w:cs="Arial"/>
                <w:color w:val="333333"/>
                <w:sz w:val="27"/>
                <w:szCs w:val="27"/>
              </w:rPr>
            </w:pPr>
            <w:r w:rsidRPr="00704C5E">
              <w:rPr>
                <w:rFonts w:ascii="Arial" w:eastAsia="Times New Roman" w:hAnsi="Arial" w:cs="Arial"/>
                <w:color w:val="333333"/>
                <w:sz w:val="27"/>
                <w:szCs w:val="27"/>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6" w:type="dxa"/>
              <w:left w:w="96" w:type="dxa"/>
              <w:bottom w:w="96" w:type="dxa"/>
              <w:right w:w="96" w:type="dxa"/>
            </w:tcMar>
            <w:vAlign w:val="center"/>
            <w:hideMark/>
          </w:tcPr>
          <w:p w:rsidR="00704C5E" w:rsidRPr="00704C5E" w:rsidRDefault="00704C5E" w:rsidP="00704C5E">
            <w:pPr>
              <w:spacing w:after="0" w:line="240" w:lineRule="auto"/>
              <w:rPr>
                <w:rFonts w:ascii="Arial" w:eastAsia="Times New Roman" w:hAnsi="Arial" w:cs="Arial"/>
                <w:color w:val="333333"/>
                <w:sz w:val="27"/>
                <w:szCs w:val="27"/>
              </w:rPr>
            </w:pPr>
            <w:r w:rsidRPr="00704C5E">
              <w:rPr>
                <w:rFonts w:ascii="Arial" w:eastAsia="Times New Roman" w:hAnsi="Arial" w:cs="Arial"/>
                <w:color w:val="333333"/>
                <w:sz w:val="27"/>
                <w:szCs w:val="27"/>
              </w:rPr>
              <w:t>Z</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6" w:type="dxa"/>
              <w:left w:w="96" w:type="dxa"/>
              <w:bottom w:w="96" w:type="dxa"/>
              <w:right w:w="96" w:type="dxa"/>
            </w:tcMar>
            <w:vAlign w:val="center"/>
            <w:hideMark/>
          </w:tcPr>
          <w:p w:rsidR="00704C5E" w:rsidRPr="00704C5E" w:rsidRDefault="00704C5E" w:rsidP="00704C5E">
            <w:pPr>
              <w:spacing w:after="0" w:line="240" w:lineRule="auto"/>
              <w:rPr>
                <w:rFonts w:ascii="Arial" w:eastAsia="Times New Roman" w:hAnsi="Arial" w:cs="Arial"/>
                <w:color w:val="333333"/>
                <w:sz w:val="27"/>
                <w:szCs w:val="27"/>
              </w:rPr>
            </w:pPr>
            <w:r w:rsidRPr="00704C5E">
              <w:rPr>
                <w:rFonts w:ascii="Arial" w:eastAsia="Times New Roman" w:hAnsi="Arial" w:cs="Arial"/>
                <w:color w:val="333333"/>
                <w:sz w:val="27"/>
                <w:szCs w:val="27"/>
              </w:rPr>
              <w:t>Z</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6" w:type="dxa"/>
              <w:left w:w="96" w:type="dxa"/>
              <w:bottom w:w="96" w:type="dxa"/>
              <w:right w:w="96" w:type="dxa"/>
            </w:tcMar>
            <w:vAlign w:val="center"/>
            <w:hideMark/>
          </w:tcPr>
          <w:p w:rsidR="00704C5E" w:rsidRPr="00704C5E" w:rsidRDefault="00704C5E" w:rsidP="00704C5E">
            <w:pPr>
              <w:spacing w:after="0" w:line="240" w:lineRule="auto"/>
              <w:rPr>
                <w:rFonts w:ascii="Arial" w:eastAsia="Times New Roman" w:hAnsi="Arial" w:cs="Arial"/>
                <w:color w:val="333333"/>
                <w:sz w:val="27"/>
                <w:szCs w:val="27"/>
              </w:rPr>
            </w:pPr>
            <w:r w:rsidRPr="00704C5E">
              <w:rPr>
                <w:rFonts w:ascii="Arial" w:eastAsia="Times New Roman" w:hAnsi="Arial" w:cs="Arial"/>
                <w:color w:val="333333"/>
                <w:sz w:val="27"/>
                <w:szCs w:val="27"/>
              </w:rPr>
              <w:t>coast (outputs floating/disconnected)</w:t>
            </w:r>
          </w:p>
        </w:tc>
      </w:tr>
    </w:tbl>
    <w:p w:rsidR="00704C5E" w:rsidRPr="00704C5E" w:rsidRDefault="00704C5E" w:rsidP="00704C5E">
      <w:pPr>
        <w:shd w:val="clear" w:color="auto" w:fill="ECECEC"/>
        <w:spacing w:after="0" w:line="240" w:lineRule="auto"/>
        <w:ind w:left="240" w:right="240"/>
        <w:jc w:val="both"/>
        <w:rPr>
          <w:rFonts w:ascii="Arial" w:eastAsia="Times New Roman" w:hAnsi="Arial" w:cs="Arial"/>
          <w:color w:val="333333"/>
          <w:sz w:val="27"/>
          <w:szCs w:val="27"/>
        </w:rPr>
      </w:pPr>
      <w:r w:rsidRPr="00704C5E">
        <w:rPr>
          <w:rFonts w:ascii="Arial" w:eastAsia="Times New Roman" w:hAnsi="Arial" w:cs="Arial"/>
          <w:color w:val="333333"/>
          <w:sz w:val="27"/>
          <w:szCs w:val="27"/>
        </w:rPr>
        <w:t>This carrier board can also be used with Texas Instruments’ DRV8837 motor driver IC, which is a pin-compatible alternative to the DRV8838. The DRV8837 has the same functionality and performance as the DRV8838, but it offers a different control interface. The two parts share the same </w:t>
      </w:r>
      <w:hyperlink r:id="rId5" w:history="1">
        <w:r w:rsidRPr="00704C5E">
          <w:rPr>
            <w:rFonts w:ascii="Arial" w:eastAsia="Times New Roman" w:hAnsi="Arial" w:cs="Arial"/>
            <w:color w:val="1E2F94"/>
            <w:sz w:val="27"/>
            <w:szCs w:val="27"/>
            <w:u w:val="single"/>
          </w:rPr>
          <w:t>datasheet</w:t>
        </w:r>
      </w:hyperlink>
      <w:r w:rsidRPr="00704C5E">
        <w:rPr>
          <w:rFonts w:ascii="Arial" w:eastAsia="Times New Roman" w:hAnsi="Arial" w:cs="Arial"/>
          <w:color w:val="333333"/>
          <w:sz w:val="27"/>
          <w:szCs w:val="27"/>
        </w:rPr>
        <w:t> (1MB pdf), which makes it easy to directly compare the two. If you are looking for a DRV8837 carrier, you can swap out the DRV8838 on one of these boards for a DRV8837 (if you have the appropriate surface-mount rework tools), or we might be able to manufacture a high-volume custom batch for you. If you are interested in this latter option, please </w:t>
      </w:r>
      <w:hyperlink r:id="rId6" w:history="1">
        <w:r w:rsidRPr="00704C5E">
          <w:rPr>
            <w:rFonts w:ascii="Arial" w:eastAsia="Times New Roman" w:hAnsi="Arial" w:cs="Arial"/>
            <w:color w:val="1E2F94"/>
            <w:sz w:val="27"/>
            <w:szCs w:val="27"/>
            <w:u w:val="single"/>
          </w:rPr>
          <w:t>contact us</w:t>
        </w:r>
      </w:hyperlink>
      <w:r w:rsidRPr="00704C5E">
        <w:rPr>
          <w:rFonts w:ascii="Arial" w:eastAsia="Times New Roman" w:hAnsi="Arial" w:cs="Arial"/>
          <w:color w:val="333333"/>
          <w:sz w:val="27"/>
          <w:szCs w:val="27"/>
        </w:rPr>
        <w:t>.</w:t>
      </w:r>
    </w:p>
    <w:p w:rsidR="00704C5E" w:rsidRPr="00704C5E" w:rsidRDefault="00704C5E" w:rsidP="00704C5E">
      <w:pPr>
        <w:shd w:val="clear" w:color="auto" w:fill="FFFFFF"/>
        <w:spacing w:after="120" w:line="240" w:lineRule="auto"/>
        <w:outlineLvl w:val="2"/>
        <w:rPr>
          <w:rFonts w:ascii="Arial" w:eastAsia="Times New Roman" w:hAnsi="Arial" w:cs="Arial"/>
          <w:b/>
          <w:bCs/>
          <w:color w:val="333333"/>
          <w:sz w:val="27"/>
          <w:szCs w:val="27"/>
        </w:rPr>
      </w:pPr>
      <w:r w:rsidRPr="00704C5E">
        <w:rPr>
          <w:rFonts w:ascii="Arial" w:eastAsia="Times New Roman" w:hAnsi="Arial" w:cs="Arial"/>
          <w:b/>
          <w:bCs/>
          <w:color w:val="333333"/>
          <w:sz w:val="27"/>
          <w:szCs w:val="27"/>
        </w:rPr>
        <w:t>Pinout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4560"/>
      </w:tblGrid>
      <w:tr w:rsidR="00704C5E" w:rsidRPr="00704C5E" w:rsidTr="00704C5E">
        <w:trPr>
          <w:tblCellSpacing w:w="15" w:type="dxa"/>
        </w:trPr>
        <w:tc>
          <w:tcPr>
            <w:tcW w:w="0" w:type="auto"/>
            <w:shd w:val="clear" w:color="auto" w:fill="FFFFFF"/>
            <w:vAlign w:val="center"/>
            <w:hideMark/>
          </w:tcPr>
          <w:p w:rsidR="00704C5E" w:rsidRPr="00704C5E" w:rsidRDefault="00704C5E" w:rsidP="00704C5E">
            <w:pPr>
              <w:spacing w:after="0" w:line="0" w:lineRule="auto"/>
              <w:jc w:val="center"/>
              <w:rPr>
                <w:rFonts w:ascii="Arial" w:eastAsia="Times New Roman" w:hAnsi="Arial" w:cs="Arial"/>
                <w:color w:val="333333"/>
                <w:sz w:val="27"/>
                <w:szCs w:val="27"/>
              </w:rPr>
            </w:pPr>
            <w:r w:rsidRPr="00704C5E">
              <w:rPr>
                <w:rFonts w:ascii="Arial" w:eastAsia="Times New Roman" w:hAnsi="Arial" w:cs="Arial"/>
                <w:noProof/>
                <w:color w:val="1E2F94"/>
                <w:sz w:val="27"/>
                <w:szCs w:val="27"/>
              </w:rPr>
              <w:drawing>
                <wp:inline distT="0" distB="0" distL="0" distR="0">
                  <wp:extent cx="2854325" cy="1471295"/>
                  <wp:effectExtent l="0" t="0" r="3175" b="0"/>
                  <wp:docPr id="1" name="Picture 1" descr="https://a.pololu-files.com/picture/0J5752.300.jpg?28bdb893d767183768f47d83d8d4b0d1">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pololu-files.com/picture/0J5752.300.jpg?28bdb893d767183768f47d83d8d4b0d1">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4325" cy="1471295"/>
                          </a:xfrm>
                          <a:prstGeom prst="rect">
                            <a:avLst/>
                          </a:prstGeom>
                          <a:noFill/>
                          <a:ln>
                            <a:noFill/>
                          </a:ln>
                        </pic:spPr>
                      </pic:pic>
                    </a:graphicData>
                  </a:graphic>
                </wp:inline>
              </w:drawing>
            </w:r>
          </w:p>
        </w:tc>
      </w:tr>
    </w:tbl>
    <w:p w:rsidR="00704C5E" w:rsidRPr="00704C5E" w:rsidRDefault="00704C5E" w:rsidP="00704C5E">
      <w:pPr>
        <w:spacing w:after="0" w:line="240" w:lineRule="auto"/>
        <w:rPr>
          <w:rFonts w:ascii="Times New Roman" w:eastAsia="Times New Roman" w:hAnsi="Times New Roman" w:cs="Times New Roman"/>
          <w:vanish/>
          <w:sz w:val="24"/>
          <w:szCs w:val="24"/>
        </w:rPr>
      </w:pPr>
    </w:p>
    <w:tbl>
      <w:tblPr>
        <w:tblW w:w="0" w:type="auto"/>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1546"/>
        <w:gridCol w:w="2131"/>
        <w:gridCol w:w="5683"/>
      </w:tblGrid>
      <w:tr w:rsidR="00704C5E" w:rsidRPr="00704C5E" w:rsidTr="00704C5E">
        <w:tc>
          <w:tcPr>
            <w:tcW w:w="0" w:type="auto"/>
            <w:tcBorders>
              <w:top w:val="nil"/>
              <w:left w:val="nil"/>
              <w:bottom w:val="nil"/>
              <w:right w:val="nil"/>
            </w:tcBorders>
            <w:shd w:val="clear" w:color="auto" w:fill="FFFFFF"/>
            <w:tcMar>
              <w:top w:w="72" w:type="dxa"/>
              <w:left w:w="240" w:type="dxa"/>
              <w:bottom w:w="72" w:type="dxa"/>
              <w:right w:w="240" w:type="dxa"/>
            </w:tcMar>
            <w:vAlign w:val="bottom"/>
            <w:hideMark/>
          </w:tcPr>
          <w:p w:rsidR="00704C5E" w:rsidRPr="00704C5E" w:rsidRDefault="00704C5E" w:rsidP="00704C5E">
            <w:pPr>
              <w:spacing w:after="0" w:line="240" w:lineRule="auto"/>
              <w:rPr>
                <w:rFonts w:ascii="Arial" w:eastAsia="Times New Roman" w:hAnsi="Arial" w:cs="Arial"/>
                <w:b/>
                <w:bCs/>
                <w:color w:val="333333"/>
                <w:sz w:val="27"/>
                <w:szCs w:val="27"/>
              </w:rPr>
            </w:pPr>
            <w:r w:rsidRPr="00704C5E">
              <w:rPr>
                <w:rFonts w:ascii="Arial" w:eastAsia="Times New Roman" w:hAnsi="Arial" w:cs="Arial"/>
                <w:b/>
                <w:bCs/>
                <w:color w:val="333333"/>
                <w:sz w:val="27"/>
                <w:szCs w:val="27"/>
              </w:rPr>
              <w:t>PIN</w:t>
            </w:r>
          </w:p>
        </w:tc>
        <w:tc>
          <w:tcPr>
            <w:tcW w:w="0" w:type="auto"/>
            <w:tcBorders>
              <w:top w:val="nil"/>
              <w:left w:val="nil"/>
              <w:bottom w:val="nil"/>
              <w:right w:val="nil"/>
            </w:tcBorders>
            <w:shd w:val="clear" w:color="auto" w:fill="FFFFFF"/>
            <w:tcMar>
              <w:top w:w="72" w:type="dxa"/>
              <w:left w:w="240" w:type="dxa"/>
              <w:bottom w:w="72" w:type="dxa"/>
              <w:right w:w="240" w:type="dxa"/>
            </w:tcMar>
            <w:vAlign w:val="bottom"/>
            <w:hideMark/>
          </w:tcPr>
          <w:p w:rsidR="00704C5E" w:rsidRPr="00704C5E" w:rsidRDefault="00704C5E" w:rsidP="00704C5E">
            <w:pPr>
              <w:spacing w:after="0" w:line="240" w:lineRule="auto"/>
              <w:rPr>
                <w:rFonts w:ascii="Arial" w:eastAsia="Times New Roman" w:hAnsi="Arial" w:cs="Arial"/>
                <w:b/>
                <w:bCs/>
                <w:color w:val="333333"/>
                <w:sz w:val="27"/>
                <w:szCs w:val="27"/>
              </w:rPr>
            </w:pPr>
            <w:r w:rsidRPr="00704C5E">
              <w:rPr>
                <w:rFonts w:ascii="Arial" w:eastAsia="Times New Roman" w:hAnsi="Arial" w:cs="Arial"/>
                <w:b/>
                <w:bCs/>
                <w:color w:val="333333"/>
                <w:sz w:val="27"/>
                <w:szCs w:val="27"/>
              </w:rPr>
              <w:t>Default State</w:t>
            </w:r>
          </w:p>
        </w:tc>
        <w:tc>
          <w:tcPr>
            <w:tcW w:w="0" w:type="auto"/>
            <w:tcBorders>
              <w:top w:val="nil"/>
              <w:left w:val="nil"/>
              <w:bottom w:val="nil"/>
              <w:right w:val="nil"/>
            </w:tcBorders>
            <w:shd w:val="clear" w:color="auto" w:fill="FFFFFF"/>
            <w:tcMar>
              <w:top w:w="72" w:type="dxa"/>
              <w:left w:w="240" w:type="dxa"/>
              <w:bottom w:w="72" w:type="dxa"/>
              <w:right w:w="240" w:type="dxa"/>
            </w:tcMar>
            <w:vAlign w:val="bottom"/>
            <w:hideMark/>
          </w:tcPr>
          <w:p w:rsidR="00704C5E" w:rsidRPr="00704C5E" w:rsidRDefault="00704C5E" w:rsidP="00704C5E">
            <w:pPr>
              <w:spacing w:after="0" w:line="240" w:lineRule="auto"/>
              <w:rPr>
                <w:rFonts w:ascii="Arial" w:eastAsia="Times New Roman" w:hAnsi="Arial" w:cs="Arial"/>
                <w:b/>
                <w:bCs/>
                <w:color w:val="333333"/>
                <w:sz w:val="27"/>
                <w:szCs w:val="27"/>
              </w:rPr>
            </w:pPr>
            <w:r w:rsidRPr="00704C5E">
              <w:rPr>
                <w:rFonts w:ascii="Arial" w:eastAsia="Times New Roman" w:hAnsi="Arial" w:cs="Arial"/>
                <w:b/>
                <w:bCs/>
                <w:color w:val="333333"/>
                <w:sz w:val="27"/>
                <w:szCs w:val="27"/>
              </w:rPr>
              <w:t>Description</w:t>
            </w:r>
          </w:p>
        </w:tc>
      </w:tr>
      <w:tr w:rsidR="00704C5E" w:rsidRPr="00704C5E" w:rsidTr="00704C5E">
        <w:tc>
          <w:tcPr>
            <w:tcW w:w="0" w:type="auto"/>
            <w:tcBorders>
              <w:top w:val="nil"/>
              <w:left w:val="nil"/>
              <w:bottom w:val="nil"/>
              <w:right w:val="nil"/>
            </w:tcBorders>
            <w:shd w:val="clear" w:color="auto" w:fill="EEEEEE"/>
            <w:tcMar>
              <w:top w:w="72" w:type="dxa"/>
              <w:left w:w="240" w:type="dxa"/>
              <w:bottom w:w="72" w:type="dxa"/>
              <w:right w:w="240" w:type="dxa"/>
            </w:tcMar>
            <w:vAlign w:val="center"/>
            <w:hideMark/>
          </w:tcPr>
          <w:p w:rsidR="00704C5E" w:rsidRPr="00704C5E" w:rsidRDefault="00704C5E" w:rsidP="00704C5E">
            <w:pPr>
              <w:spacing w:after="0" w:line="240" w:lineRule="auto"/>
              <w:rPr>
                <w:rFonts w:ascii="Arial" w:eastAsia="Times New Roman" w:hAnsi="Arial" w:cs="Arial"/>
                <w:color w:val="333333"/>
                <w:sz w:val="27"/>
                <w:szCs w:val="27"/>
              </w:rPr>
            </w:pPr>
            <w:r w:rsidRPr="00704C5E">
              <w:rPr>
                <w:rFonts w:ascii="Arial" w:eastAsia="Times New Roman" w:hAnsi="Arial" w:cs="Arial"/>
                <w:color w:val="333333"/>
                <w:sz w:val="27"/>
                <w:szCs w:val="27"/>
              </w:rPr>
              <w:t>VIN</w:t>
            </w:r>
          </w:p>
        </w:tc>
        <w:tc>
          <w:tcPr>
            <w:tcW w:w="0" w:type="auto"/>
            <w:tcBorders>
              <w:top w:val="nil"/>
              <w:left w:val="nil"/>
              <w:bottom w:val="nil"/>
              <w:right w:val="nil"/>
            </w:tcBorders>
            <w:shd w:val="clear" w:color="auto" w:fill="EEEEEE"/>
            <w:tcMar>
              <w:top w:w="72" w:type="dxa"/>
              <w:left w:w="240" w:type="dxa"/>
              <w:bottom w:w="72" w:type="dxa"/>
              <w:right w:w="240" w:type="dxa"/>
            </w:tcMar>
            <w:vAlign w:val="center"/>
            <w:hideMark/>
          </w:tcPr>
          <w:p w:rsidR="00704C5E" w:rsidRPr="00704C5E" w:rsidRDefault="00704C5E" w:rsidP="00704C5E">
            <w:pPr>
              <w:spacing w:after="0" w:line="240" w:lineRule="auto"/>
              <w:rPr>
                <w:rFonts w:ascii="Arial" w:eastAsia="Times New Roman" w:hAnsi="Arial" w:cs="Arial"/>
                <w:color w:val="333333"/>
                <w:sz w:val="27"/>
                <w:szCs w:val="27"/>
              </w:rPr>
            </w:pPr>
            <w:r w:rsidRPr="00704C5E">
              <w:rPr>
                <w:rFonts w:ascii="Arial" w:eastAsia="Times New Roman" w:hAnsi="Arial" w:cs="Arial"/>
                <w:color w:val="333333"/>
                <w:sz w:val="27"/>
                <w:szCs w:val="27"/>
              </w:rPr>
              <w:t> </w:t>
            </w:r>
          </w:p>
        </w:tc>
        <w:tc>
          <w:tcPr>
            <w:tcW w:w="0" w:type="auto"/>
            <w:tcBorders>
              <w:top w:val="nil"/>
              <w:left w:val="nil"/>
              <w:bottom w:val="nil"/>
              <w:right w:val="nil"/>
            </w:tcBorders>
            <w:shd w:val="clear" w:color="auto" w:fill="EEEEEE"/>
            <w:tcMar>
              <w:top w:w="72" w:type="dxa"/>
              <w:left w:w="240" w:type="dxa"/>
              <w:bottom w:w="72" w:type="dxa"/>
              <w:right w:w="240" w:type="dxa"/>
            </w:tcMar>
            <w:vAlign w:val="center"/>
            <w:hideMark/>
          </w:tcPr>
          <w:p w:rsidR="00704C5E" w:rsidRPr="00704C5E" w:rsidRDefault="00704C5E" w:rsidP="00704C5E">
            <w:pPr>
              <w:spacing w:after="0" w:line="240" w:lineRule="auto"/>
              <w:rPr>
                <w:rFonts w:ascii="Arial" w:eastAsia="Times New Roman" w:hAnsi="Arial" w:cs="Arial"/>
                <w:color w:val="333333"/>
                <w:sz w:val="27"/>
                <w:szCs w:val="27"/>
              </w:rPr>
            </w:pPr>
            <w:r w:rsidRPr="00704C5E">
              <w:rPr>
                <w:rFonts w:ascii="Arial" w:eastAsia="Times New Roman" w:hAnsi="Arial" w:cs="Arial"/>
                <w:color w:val="333333"/>
                <w:sz w:val="27"/>
                <w:szCs w:val="27"/>
              </w:rPr>
              <w:t xml:space="preserve">Reverse-protected motor power supply input. While the driver can operate from a motor supply of 0 V to 11 V, the reverse-protection circuit will start negatively affecting performance below a few volts, and 1.5 V is the lower limit of where it can </w:t>
            </w:r>
            <w:r w:rsidRPr="00704C5E">
              <w:rPr>
                <w:rFonts w:ascii="Arial" w:eastAsia="Times New Roman" w:hAnsi="Arial" w:cs="Arial"/>
                <w:color w:val="333333"/>
                <w:sz w:val="27"/>
                <w:szCs w:val="27"/>
              </w:rPr>
              <w:lastRenderedPageBreak/>
              <w:t>be used. Power can be supplied directly to VM to bypass the reverse-protection circuit.</w:t>
            </w:r>
          </w:p>
        </w:tc>
      </w:tr>
      <w:tr w:rsidR="00704C5E" w:rsidRPr="00704C5E" w:rsidTr="00704C5E">
        <w:tc>
          <w:tcPr>
            <w:tcW w:w="0" w:type="auto"/>
            <w:tcBorders>
              <w:top w:val="nil"/>
              <w:left w:val="nil"/>
              <w:bottom w:val="nil"/>
              <w:right w:val="nil"/>
            </w:tcBorders>
            <w:shd w:val="clear" w:color="auto" w:fill="FFFFFF"/>
            <w:tcMar>
              <w:top w:w="72" w:type="dxa"/>
              <w:left w:w="240" w:type="dxa"/>
              <w:bottom w:w="72" w:type="dxa"/>
              <w:right w:w="240" w:type="dxa"/>
            </w:tcMar>
            <w:vAlign w:val="center"/>
            <w:hideMark/>
          </w:tcPr>
          <w:p w:rsidR="00704C5E" w:rsidRPr="00704C5E" w:rsidRDefault="00704C5E" w:rsidP="00704C5E">
            <w:pPr>
              <w:spacing w:after="0" w:line="240" w:lineRule="auto"/>
              <w:rPr>
                <w:rFonts w:ascii="Arial" w:eastAsia="Times New Roman" w:hAnsi="Arial" w:cs="Arial"/>
                <w:color w:val="333333"/>
                <w:sz w:val="27"/>
                <w:szCs w:val="27"/>
              </w:rPr>
            </w:pPr>
            <w:r w:rsidRPr="00704C5E">
              <w:rPr>
                <w:rFonts w:ascii="Arial" w:eastAsia="Times New Roman" w:hAnsi="Arial" w:cs="Arial"/>
                <w:color w:val="333333"/>
                <w:sz w:val="27"/>
                <w:szCs w:val="27"/>
              </w:rPr>
              <w:lastRenderedPageBreak/>
              <w:t>VCC</w:t>
            </w:r>
          </w:p>
        </w:tc>
        <w:tc>
          <w:tcPr>
            <w:tcW w:w="0" w:type="auto"/>
            <w:tcBorders>
              <w:top w:val="nil"/>
              <w:left w:val="nil"/>
              <w:bottom w:val="nil"/>
              <w:right w:val="nil"/>
            </w:tcBorders>
            <w:shd w:val="clear" w:color="auto" w:fill="FFFFFF"/>
            <w:tcMar>
              <w:top w:w="72" w:type="dxa"/>
              <w:left w:w="240" w:type="dxa"/>
              <w:bottom w:w="72" w:type="dxa"/>
              <w:right w:w="240" w:type="dxa"/>
            </w:tcMar>
            <w:vAlign w:val="center"/>
            <w:hideMark/>
          </w:tcPr>
          <w:p w:rsidR="00704C5E" w:rsidRPr="00704C5E" w:rsidRDefault="00704C5E" w:rsidP="00704C5E">
            <w:pPr>
              <w:spacing w:after="0" w:line="240" w:lineRule="auto"/>
              <w:rPr>
                <w:rFonts w:ascii="Arial" w:eastAsia="Times New Roman" w:hAnsi="Arial" w:cs="Arial"/>
                <w:color w:val="333333"/>
                <w:sz w:val="27"/>
                <w:szCs w:val="27"/>
              </w:rPr>
            </w:pPr>
            <w:r w:rsidRPr="00704C5E">
              <w:rPr>
                <w:rFonts w:ascii="Arial" w:eastAsia="Times New Roman" w:hAnsi="Arial" w:cs="Arial"/>
                <w:color w:val="333333"/>
                <w:sz w:val="27"/>
                <w:szCs w:val="27"/>
              </w:rPr>
              <w:t> </w:t>
            </w:r>
          </w:p>
        </w:tc>
        <w:tc>
          <w:tcPr>
            <w:tcW w:w="0" w:type="auto"/>
            <w:tcBorders>
              <w:top w:val="nil"/>
              <w:left w:val="nil"/>
              <w:bottom w:val="nil"/>
              <w:right w:val="nil"/>
            </w:tcBorders>
            <w:shd w:val="clear" w:color="auto" w:fill="FFFFFF"/>
            <w:tcMar>
              <w:top w:w="72" w:type="dxa"/>
              <w:left w:w="240" w:type="dxa"/>
              <w:bottom w:w="72" w:type="dxa"/>
              <w:right w:w="240" w:type="dxa"/>
            </w:tcMar>
            <w:vAlign w:val="center"/>
            <w:hideMark/>
          </w:tcPr>
          <w:p w:rsidR="00704C5E" w:rsidRPr="00704C5E" w:rsidRDefault="00704C5E" w:rsidP="00704C5E">
            <w:pPr>
              <w:spacing w:after="0" w:line="240" w:lineRule="auto"/>
              <w:rPr>
                <w:rFonts w:ascii="Arial" w:eastAsia="Times New Roman" w:hAnsi="Arial" w:cs="Arial"/>
                <w:color w:val="333333"/>
                <w:sz w:val="27"/>
                <w:szCs w:val="27"/>
              </w:rPr>
            </w:pPr>
            <w:r w:rsidRPr="00704C5E">
              <w:rPr>
                <w:rFonts w:ascii="Arial" w:eastAsia="Times New Roman" w:hAnsi="Arial" w:cs="Arial"/>
                <w:color w:val="333333"/>
                <w:sz w:val="27"/>
                <w:szCs w:val="27"/>
              </w:rPr>
              <w:t>1.8 V to 7 V logic power supply connection. Logic supply current draw is typically only a few milliamps at most, so in many applications this pin can optionally be dynamically powered by a microcontroller digital output.</w:t>
            </w:r>
          </w:p>
        </w:tc>
      </w:tr>
      <w:tr w:rsidR="00704C5E" w:rsidRPr="00704C5E" w:rsidTr="00704C5E">
        <w:tc>
          <w:tcPr>
            <w:tcW w:w="0" w:type="auto"/>
            <w:tcBorders>
              <w:top w:val="nil"/>
              <w:left w:val="nil"/>
              <w:bottom w:val="nil"/>
              <w:right w:val="nil"/>
            </w:tcBorders>
            <w:shd w:val="clear" w:color="auto" w:fill="EEEEEE"/>
            <w:tcMar>
              <w:top w:w="72" w:type="dxa"/>
              <w:left w:w="240" w:type="dxa"/>
              <w:bottom w:w="72" w:type="dxa"/>
              <w:right w:w="240" w:type="dxa"/>
            </w:tcMar>
            <w:vAlign w:val="center"/>
            <w:hideMark/>
          </w:tcPr>
          <w:p w:rsidR="00704C5E" w:rsidRPr="00704C5E" w:rsidRDefault="00704C5E" w:rsidP="00704C5E">
            <w:pPr>
              <w:spacing w:after="0" w:line="240" w:lineRule="auto"/>
              <w:rPr>
                <w:rFonts w:ascii="Arial" w:eastAsia="Times New Roman" w:hAnsi="Arial" w:cs="Arial"/>
                <w:color w:val="333333"/>
                <w:sz w:val="27"/>
                <w:szCs w:val="27"/>
              </w:rPr>
            </w:pPr>
            <w:r w:rsidRPr="00704C5E">
              <w:rPr>
                <w:rFonts w:ascii="Arial" w:eastAsia="Times New Roman" w:hAnsi="Arial" w:cs="Arial"/>
                <w:color w:val="333333"/>
                <w:sz w:val="27"/>
                <w:szCs w:val="27"/>
              </w:rPr>
              <w:t>VM</w:t>
            </w:r>
          </w:p>
        </w:tc>
        <w:tc>
          <w:tcPr>
            <w:tcW w:w="0" w:type="auto"/>
            <w:tcBorders>
              <w:top w:val="nil"/>
              <w:left w:val="nil"/>
              <w:bottom w:val="nil"/>
              <w:right w:val="nil"/>
            </w:tcBorders>
            <w:shd w:val="clear" w:color="auto" w:fill="EEEEEE"/>
            <w:tcMar>
              <w:top w:w="72" w:type="dxa"/>
              <w:left w:w="240" w:type="dxa"/>
              <w:bottom w:w="72" w:type="dxa"/>
              <w:right w:w="240" w:type="dxa"/>
            </w:tcMar>
            <w:vAlign w:val="center"/>
            <w:hideMark/>
          </w:tcPr>
          <w:p w:rsidR="00704C5E" w:rsidRPr="00704C5E" w:rsidRDefault="00704C5E" w:rsidP="00704C5E">
            <w:pPr>
              <w:spacing w:after="0" w:line="240" w:lineRule="auto"/>
              <w:rPr>
                <w:rFonts w:ascii="Arial" w:eastAsia="Times New Roman" w:hAnsi="Arial" w:cs="Arial"/>
                <w:color w:val="333333"/>
                <w:sz w:val="27"/>
                <w:szCs w:val="27"/>
              </w:rPr>
            </w:pPr>
            <w:r w:rsidRPr="00704C5E">
              <w:rPr>
                <w:rFonts w:ascii="Arial" w:eastAsia="Times New Roman" w:hAnsi="Arial" w:cs="Arial"/>
                <w:color w:val="333333"/>
                <w:sz w:val="27"/>
                <w:szCs w:val="27"/>
              </w:rPr>
              <w:t> </w:t>
            </w:r>
          </w:p>
        </w:tc>
        <w:tc>
          <w:tcPr>
            <w:tcW w:w="0" w:type="auto"/>
            <w:tcBorders>
              <w:top w:val="nil"/>
              <w:left w:val="nil"/>
              <w:bottom w:val="nil"/>
              <w:right w:val="nil"/>
            </w:tcBorders>
            <w:shd w:val="clear" w:color="auto" w:fill="EEEEEE"/>
            <w:tcMar>
              <w:top w:w="72" w:type="dxa"/>
              <w:left w:w="240" w:type="dxa"/>
              <w:bottom w:w="72" w:type="dxa"/>
              <w:right w:w="240" w:type="dxa"/>
            </w:tcMar>
            <w:vAlign w:val="center"/>
            <w:hideMark/>
          </w:tcPr>
          <w:p w:rsidR="00704C5E" w:rsidRPr="00704C5E" w:rsidRDefault="00704C5E" w:rsidP="00704C5E">
            <w:pPr>
              <w:spacing w:after="0" w:line="240" w:lineRule="auto"/>
              <w:rPr>
                <w:rFonts w:ascii="Arial" w:eastAsia="Times New Roman" w:hAnsi="Arial" w:cs="Arial"/>
                <w:color w:val="333333"/>
                <w:sz w:val="27"/>
                <w:szCs w:val="27"/>
              </w:rPr>
            </w:pPr>
            <w:r w:rsidRPr="00704C5E">
              <w:rPr>
                <w:rFonts w:ascii="Arial" w:eastAsia="Times New Roman" w:hAnsi="Arial" w:cs="Arial"/>
                <w:color w:val="333333"/>
                <w:sz w:val="27"/>
                <w:szCs w:val="27"/>
              </w:rPr>
              <w:t>This pin gives access to the motor power supply after the reverse-voltage protection MOSFET (see the board schematic below). It can be used to supply reverse-protected power to other components in the system. It is generally intended as an output, but it can also be used to supply board power (such as in cases where the motor supply voltage is too low for the reverse-protection circuit).</w:t>
            </w:r>
          </w:p>
        </w:tc>
      </w:tr>
      <w:tr w:rsidR="00704C5E" w:rsidRPr="00704C5E" w:rsidTr="00704C5E">
        <w:tc>
          <w:tcPr>
            <w:tcW w:w="0" w:type="auto"/>
            <w:tcBorders>
              <w:top w:val="nil"/>
              <w:left w:val="nil"/>
              <w:bottom w:val="nil"/>
              <w:right w:val="nil"/>
            </w:tcBorders>
            <w:shd w:val="clear" w:color="auto" w:fill="FFFFFF"/>
            <w:tcMar>
              <w:top w:w="72" w:type="dxa"/>
              <w:left w:w="240" w:type="dxa"/>
              <w:bottom w:w="72" w:type="dxa"/>
              <w:right w:w="240" w:type="dxa"/>
            </w:tcMar>
            <w:vAlign w:val="center"/>
            <w:hideMark/>
          </w:tcPr>
          <w:p w:rsidR="00704C5E" w:rsidRPr="00704C5E" w:rsidRDefault="00704C5E" w:rsidP="00704C5E">
            <w:pPr>
              <w:spacing w:after="0" w:line="240" w:lineRule="auto"/>
              <w:rPr>
                <w:rFonts w:ascii="Arial" w:eastAsia="Times New Roman" w:hAnsi="Arial" w:cs="Arial"/>
                <w:color w:val="333333"/>
                <w:sz w:val="27"/>
                <w:szCs w:val="27"/>
              </w:rPr>
            </w:pPr>
            <w:r w:rsidRPr="00704C5E">
              <w:rPr>
                <w:rFonts w:ascii="Arial" w:eastAsia="Times New Roman" w:hAnsi="Arial" w:cs="Arial"/>
                <w:color w:val="333333"/>
                <w:sz w:val="27"/>
                <w:szCs w:val="27"/>
              </w:rPr>
              <w:t>GND</w:t>
            </w:r>
          </w:p>
        </w:tc>
        <w:tc>
          <w:tcPr>
            <w:tcW w:w="0" w:type="auto"/>
            <w:tcBorders>
              <w:top w:val="nil"/>
              <w:left w:val="nil"/>
              <w:bottom w:val="nil"/>
              <w:right w:val="nil"/>
            </w:tcBorders>
            <w:shd w:val="clear" w:color="auto" w:fill="FFFFFF"/>
            <w:tcMar>
              <w:top w:w="72" w:type="dxa"/>
              <w:left w:w="240" w:type="dxa"/>
              <w:bottom w:w="72" w:type="dxa"/>
              <w:right w:w="240" w:type="dxa"/>
            </w:tcMar>
            <w:vAlign w:val="center"/>
            <w:hideMark/>
          </w:tcPr>
          <w:p w:rsidR="00704C5E" w:rsidRPr="00704C5E" w:rsidRDefault="00704C5E" w:rsidP="00704C5E">
            <w:pPr>
              <w:spacing w:after="0" w:line="240" w:lineRule="auto"/>
              <w:rPr>
                <w:rFonts w:ascii="Arial" w:eastAsia="Times New Roman" w:hAnsi="Arial" w:cs="Arial"/>
                <w:color w:val="333333"/>
                <w:sz w:val="27"/>
                <w:szCs w:val="27"/>
              </w:rPr>
            </w:pPr>
            <w:r w:rsidRPr="00704C5E">
              <w:rPr>
                <w:rFonts w:ascii="Arial" w:eastAsia="Times New Roman" w:hAnsi="Arial" w:cs="Arial"/>
                <w:color w:val="333333"/>
                <w:sz w:val="27"/>
                <w:szCs w:val="27"/>
              </w:rPr>
              <w:t> </w:t>
            </w:r>
          </w:p>
        </w:tc>
        <w:tc>
          <w:tcPr>
            <w:tcW w:w="0" w:type="auto"/>
            <w:tcBorders>
              <w:top w:val="nil"/>
              <w:left w:val="nil"/>
              <w:bottom w:val="nil"/>
              <w:right w:val="nil"/>
            </w:tcBorders>
            <w:shd w:val="clear" w:color="auto" w:fill="FFFFFF"/>
            <w:tcMar>
              <w:top w:w="72" w:type="dxa"/>
              <w:left w:w="240" w:type="dxa"/>
              <w:bottom w:w="72" w:type="dxa"/>
              <w:right w:w="240" w:type="dxa"/>
            </w:tcMar>
            <w:vAlign w:val="center"/>
            <w:hideMark/>
          </w:tcPr>
          <w:p w:rsidR="00704C5E" w:rsidRPr="00704C5E" w:rsidRDefault="00704C5E" w:rsidP="00704C5E">
            <w:pPr>
              <w:spacing w:after="0" w:line="240" w:lineRule="auto"/>
              <w:rPr>
                <w:rFonts w:ascii="Arial" w:eastAsia="Times New Roman" w:hAnsi="Arial" w:cs="Arial"/>
                <w:color w:val="333333"/>
                <w:sz w:val="27"/>
                <w:szCs w:val="27"/>
              </w:rPr>
            </w:pPr>
            <w:r w:rsidRPr="00704C5E">
              <w:rPr>
                <w:rFonts w:ascii="Arial" w:eastAsia="Times New Roman" w:hAnsi="Arial" w:cs="Arial"/>
                <w:color w:val="333333"/>
                <w:sz w:val="27"/>
                <w:szCs w:val="27"/>
              </w:rPr>
              <w:t>Ground connection points for the motor and logic power supplies. </w:t>
            </w:r>
            <w:ins w:id="1" w:author="Unknown">
              <w:r w:rsidRPr="00704C5E">
                <w:rPr>
                  <w:rFonts w:ascii="Arial" w:eastAsia="Times New Roman" w:hAnsi="Arial" w:cs="Arial"/>
                  <w:color w:val="333333"/>
                  <w:sz w:val="27"/>
                  <w:szCs w:val="27"/>
                </w:rPr>
                <w:t>The control source and the motor driver must share a common ground.</w:t>
              </w:r>
            </w:ins>
          </w:p>
        </w:tc>
      </w:tr>
      <w:tr w:rsidR="00704C5E" w:rsidRPr="00704C5E" w:rsidTr="00704C5E">
        <w:tc>
          <w:tcPr>
            <w:tcW w:w="0" w:type="auto"/>
            <w:tcBorders>
              <w:top w:val="nil"/>
              <w:left w:val="nil"/>
              <w:bottom w:val="nil"/>
              <w:right w:val="nil"/>
            </w:tcBorders>
            <w:shd w:val="clear" w:color="auto" w:fill="EEEEEE"/>
            <w:tcMar>
              <w:top w:w="72" w:type="dxa"/>
              <w:left w:w="240" w:type="dxa"/>
              <w:bottom w:w="72" w:type="dxa"/>
              <w:right w:w="240" w:type="dxa"/>
            </w:tcMar>
            <w:vAlign w:val="center"/>
            <w:hideMark/>
          </w:tcPr>
          <w:p w:rsidR="00704C5E" w:rsidRPr="00704C5E" w:rsidRDefault="00704C5E" w:rsidP="00704C5E">
            <w:pPr>
              <w:spacing w:after="0" w:line="240" w:lineRule="auto"/>
              <w:rPr>
                <w:rFonts w:ascii="Arial" w:eastAsia="Times New Roman" w:hAnsi="Arial" w:cs="Arial"/>
                <w:color w:val="333333"/>
                <w:sz w:val="27"/>
                <w:szCs w:val="27"/>
              </w:rPr>
            </w:pPr>
            <w:r w:rsidRPr="00704C5E">
              <w:rPr>
                <w:rFonts w:ascii="Arial" w:eastAsia="Times New Roman" w:hAnsi="Arial" w:cs="Arial"/>
                <w:color w:val="333333"/>
                <w:sz w:val="27"/>
                <w:szCs w:val="27"/>
              </w:rPr>
              <w:t>OUT1</w:t>
            </w:r>
          </w:p>
        </w:tc>
        <w:tc>
          <w:tcPr>
            <w:tcW w:w="0" w:type="auto"/>
            <w:tcBorders>
              <w:top w:val="nil"/>
              <w:left w:val="nil"/>
              <w:bottom w:val="nil"/>
              <w:right w:val="nil"/>
            </w:tcBorders>
            <w:shd w:val="clear" w:color="auto" w:fill="EEEEEE"/>
            <w:tcMar>
              <w:top w:w="72" w:type="dxa"/>
              <w:left w:w="240" w:type="dxa"/>
              <w:bottom w:w="72" w:type="dxa"/>
              <w:right w:w="240" w:type="dxa"/>
            </w:tcMar>
            <w:vAlign w:val="center"/>
            <w:hideMark/>
          </w:tcPr>
          <w:p w:rsidR="00704C5E" w:rsidRPr="00704C5E" w:rsidRDefault="00704C5E" w:rsidP="00704C5E">
            <w:pPr>
              <w:spacing w:after="0" w:line="240" w:lineRule="auto"/>
              <w:rPr>
                <w:rFonts w:ascii="Arial" w:eastAsia="Times New Roman" w:hAnsi="Arial" w:cs="Arial"/>
                <w:color w:val="333333"/>
                <w:sz w:val="27"/>
                <w:szCs w:val="27"/>
              </w:rPr>
            </w:pPr>
            <w:r w:rsidRPr="00704C5E">
              <w:rPr>
                <w:rFonts w:ascii="Arial" w:eastAsia="Times New Roman" w:hAnsi="Arial" w:cs="Arial"/>
                <w:color w:val="333333"/>
                <w:sz w:val="27"/>
                <w:szCs w:val="27"/>
              </w:rPr>
              <w:t> </w:t>
            </w:r>
          </w:p>
        </w:tc>
        <w:tc>
          <w:tcPr>
            <w:tcW w:w="0" w:type="auto"/>
            <w:tcBorders>
              <w:top w:val="nil"/>
              <w:left w:val="nil"/>
              <w:bottom w:val="nil"/>
              <w:right w:val="nil"/>
            </w:tcBorders>
            <w:shd w:val="clear" w:color="auto" w:fill="EEEEEE"/>
            <w:tcMar>
              <w:top w:w="72" w:type="dxa"/>
              <w:left w:w="240" w:type="dxa"/>
              <w:bottom w:w="72" w:type="dxa"/>
              <w:right w:w="240" w:type="dxa"/>
            </w:tcMar>
            <w:vAlign w:val="center"/>
            <w:hideMark/>
          </w:tcPr>
          <w:p w:rsidR="00704C5E" w:rsidRPr="00704C5E" w:rsidRDefault="00704C5E" w:rsidP="00704C5E">
            <w:pPr>
              <w:spacing w:after="0" w:line="240" w:lineRule="auto"/>
              <w:rPr>
                <w:rFonts w:ascii="Arial" w:eastAsia="Times New Roman" w:hAnsi="Arial" w:cs="Arial"/>
                <w:color w:val="333333"/>
                <w:sz w:val="27"/>
                <w:szCs w:val="27"/>
              </w:rPr>
            </w:pPr>
            <w:r w:rsidRPr="00704C5E">
              <w:rPr>
                <w:rFonts w:ascii="Arial" w:eastAsia="Times New Roman" w:hAnsi="Arial" w:cs="Arial"/>
                <w:color w:val="333333"/>
                <w:sz w:val="27"/>
                <w:szCs w:val="27"/>
              </w:rPr>
              <w:t>H-bridge output 1.</w:t>
            </w:r>
          </w:p>
        </w:tc>
      </w:tr>
      <w:tr w:rsidR="00704C5E" w:rsidRPr="00704C5E" w:rsidTr="00704C5E">
        <w:tc>
          <w:tcPr>
            <w:tcW w:w="0" w:type="auto"/>
            <w:tcBorders>
              <w:top w:val="nil"/>
              <w:left w:val="nil"/>
              <w:bottom w:val="nil"/>
              <w:right w:val="nil"/>
            </w:tcBorders>
            <w:shd w:val="clear" w:color="auto" w:fill="FFFFFF"/>
            <w:tcMar>
              <w:top w:w="72" w:type="dxa"/>
              <w:left w:w="240" w:type="dxa"/>
              <w:bottom w:w="72" w:type="dxa"/>
              <w:right w:w="240" w:type="dxa"/>
            </w:tcMar>
            <w:vAlign w:val="center"/>
            <w:hideMark/>
          </w:tcPr>
          <w:p w:rsidR="00704C5E" w:rsidRPr="00704C5E" w:rsidRDefault="00704C5E" w:rsidP="00704C5E">
            <w:pPr>
              <w:spacing w:after="0" w:line="240" w:lineRule="auto"/>
              <w:rPr>
                <w:rFonts w:ascii="Arial" w:eastAsia="Times New Roman" w:hAnsi="Arial" w:cs="Arial"/>
                <w:color w:val="333333"/>
                <w:sz w:val="27"/>
                <w:szCs w:val="27"/>
              </w:rPr>
            </w:pPr>
            <w:r w:rsidRPr="00704C5E">
              <w:rPr>
                <w:rFonts w:ascii="Arial" w:eastAsia="Times New Roman" w:hAnsi="Arial" w:cs="Arial"/>
                <w:color w:val="333333"/>
                <w:sz w:val="27"/>
                <w:szCs w:val="27"/>
              </w:rPr>
              <w:t>OUT2</w:t>
            </w:r>
          </w:p>
        </w:tc>
        <w:tc>
          <w:tcPr>
            <w:tcW w:w="0" w:type="auto"/>
            <w:tcBorders>
              <w:top w:val="nil"/>
              <w:left w:val="nil"/>
              <w:bottom w:val="nil"/>
              <w:right w:val="nil"/>
            </w:tcBorders>
            <w:shd w:val="clear" w:color="auto" w:fill="FFFFFF"/>
            <w:tcMar>
              <w:top w:w="72" w:type="dxa"/>
              <w:left w:w="240" w:type="dxa"/>
              <w:bottom w:w="72" w:type="dxa"/>
              <w:right w:w="240" w:type="dxa"/>
            </w:tcMar>
            <w:vAlign w:val="center"/>
            <w:hideMark/>
          </w:tcPr>
          <w:p w:rsidR="00704C5E" w:rsidRPr="00704C5E" w:rsidRDefault="00704C5E" w:rsidP="00704C5E">
            <w:pPr>
              <w:spacing w:after="0" w:line="240" w:lineRule="auto"/>
              <w:rPr>
                <w:rFonts w:ascii="Arial" w:eastAsia="Times New Roman" w:hAnsi="Arial" w:cs="Arial"/>
                <w:color w:val="333333"/>
                <w:sz w:val="27"/>
                <w:szCs w:val="27"/>
              </w:rPr>
            </w:pPr>
            <w:r w:rsidRPr="00704C5E">
              <w:rPr>
                <w:rFonts w:ascii="Arial" w:eastAsia="Times New Roman" w:hAnsi="Arial" w:cs="Arial"/>
                <w:color w:val="333333"/>
                <w:sz w:val="27"/>
                <w:szCs w:val="27"/>
              </w:rPr>
              <w:t> </w:t>
            </w:r>
          </w:p>
        </w:tc>
        <w:tc>
          <w:tcPr>
            <w:tcW w:w="0" w:type="auto"/>
            <w:tcBorders>
              <w:top w:val="nil"/>
              <w:left w:val="nil"/>
              <w:bottom w:val="nil"/>
              <w:right w:val="nil"/>
            </w:tcBorders>
            <w:shd w:val="clear" w:color="auto" w:fill="FFFFFF"/>
            <w:tcMar>
              <w:top w:w="72" w:type="dxa"/>
              <w:left w:w="240" w:type="dxa"/>
              <w:bottom w:w="72" w:type="dxa"/>
              <w:right w:w="240" w:type="dxa"/>
            </w:tcMar>
            <w:vAlign w:val="center"/>
            <w:hideMark/>
          </w:tcPr>
          <w:p w:rsidR="00704C5E" w:rsidRPr="00704C5E" w:rsidRDefault="00704C5E" w:rsidP="00704C5E">
            <w:pPr>
              <w:spacing w:after="0" w:line="240" w:lineRule="auto"/>
              <w:rPr>
                <w:rFonts w:ascii="Arial" w:eastAsia="Times New Roman" w:hAnsi="Arial" w:cs="Arial"/>
                <w:color w:val="333333"/>
                <w:sz w:val="27"/>
                <w:szCs w:val="27"/>
              </w:rPr>
            </w:pPr>
            <w:r w:rsidRPr="00704C5E">
              <w:rPr>
                <w:rFonts w:ascii="Arial" w:eastAsia="Times New Roman" w:hAnsi="Arial" w:cs="Arial"/>
                <w:color w:val="333333"/>
                <w:sz w:val="27"/>
                <w:szCs w:val="27"/>
              </w:rPr>
              <w:t>H-bridge output 2.</w:t>
            </w:r>
          </w:p>
        </w:tc>
      </w:tr>
      <w:tr w:rsidR="00704C5E" w:rsidRPr="00704C5E" w:rsidTr="00704C5E">
        <w:tc>
          <w:tcPr>
            <w:tcW w:w="0" w:type="auto"/>
            <w:tcBorders>
              <w:top w:val="nil"/>
              <w:left w:val="nil"/>
              <w:bottom w:val="nil"/>
              <w:right w:val="nil"/>
            </w:tcBorders>
            <w:shd w:val="clear" w:color="auto" w:fill="EEEEEE"/>
            <w:tcMar>
              <w:top w:w="72" w:type="dxa"/>
              <w:left w:w="240" w:type="dxa"/>
              <w:bottom w:w="72" w:type="dxa"/>
              <w:right w:w="240" w:type="dxa"/>
            </w:tcMar>
            <w:vAlign w:val="center"/>
            <w:hideMark/>
          </w:tcPr>
          <w:p w:rsidR="00704C5E" w:rsidRPr="00704C5E" w:rsidRDefault="00704C5E" w:rsidP="00704C5E">
            <w:pPr>
              <w:spacing w:after="0" w:line="240" w:lineRule="auto"/>
              <w:rPr>
                <w:rFonts w:ascii="Arial" w:eastAsia="Times New Roman" w:hAnsi="Arial" w:cs="Arial"/>
                <w:color w:val="333333"/>
                <w:sz w:val="27"/>
                <w:szCs w:val="27"/>
              </w:rPr>
            </w:pPr>
            <w:r w:rsidRPr="00704C5E">
              <w:rPr>
                <w:rFonts w:ascii="Arial" w:eastAsia="Times New Roman" w:hAnsi="Arial" w:cs="Arial"/>
                <w:color w:val="333333"/>
                <w:sz w:val="27"/>
                <w:szCs w:val="27"/>
              </w:rPr>
              <w:t>PHASE</w:t>
            </w:r>
          </w:p>
        </w:tc>
        <w:tc>
          <w:tcPr>
            <w:tcW w:w="0" w:type="auto"/>
            <w:tcBorders>
              <w:top w:val="nil"/>
              <w:left w:val="nil"/>
              <w:bottom w:val="nil"/>
              <w:right w:val="nil"/>
            </w:tcBorders>
            <w:shd w:val="clear" w:color="auto" w:fill="EEEEEE"/>
            <w:tcMar>
              <w:top w:w="72" w:type="dxa"/>
              <w:left w:w="240" w:type="dxa"/>
              <w:bottom w:w="72" w:type="dxa"/>
              <w:right w:w="240" w:type="dxa"/>
            </w:tcMar>
            <w:vAlign w:val="center"/>
            <w:hideMark/>
          </w:tcPr>
          <w:p w:rsidR="00704C5E" w:rsidRPr="00704C5E" w:rsidRDefault="00704C5E" w:rsidP="00704C5E">
            <w:pPr>
              <w:spacing w:after="0" w:line="240" w:lineRule="auto"/>
              <w:rPr>
                <w:rFonts w:ascii="Arial" w:eastAsia="Times New Roman" w:hAnsi="Arial" w:cs="Arial"/>
                <w:color w:val="333333"/>
                <w:sz w:val="27"/>
                <w:szCs w:val="27"/>
              </w:rPr>
            </w:pPr>
            <w:r w:rsidRPr="00704C5E">
              <w:rPr>
                <w:rFonts w:ascii="Arial" w:eastAsia="Times New Roman" w:hAnsi="Arial" w:cs="Arial"/>
                <w:color w:val="333333"/>
                <w:sz w:val="27"/>
                <w:szCs w:val="27"/>
              </w:rPr>
              <w:t>LOW</w:t>
            </w:r>
          </w:p>
        </w:tc>
        <w:tc>
          <w:tcPr>
            <w:tcW w:w="0" w:type="auto"/>
            <w:tcBorders>
              <w:top w:val="nil"/>
              <w:left w:val="nil"/>
              <w:bottom w:val="nil"/>
              <w:right w:val="nil"/>
            </w:tcBorders>
            <w:shd w:val="clear" w:color="auto" w:fill="EEEEEE"/>
            <w:tcMar>
              <w:top w:w="72" w:type="dxa"/>
              <w:left w:w="240" w:type="dxa"/>
              <w:bottom w:w="72" w:type="dxa"/>
              <w:right w:w="240" w:type="dxa"/>
            </w:tcMar>
            <w:vAlign w:val="center"/>
            <w:hideMark/>
          </w:tcPr>
          <w:p w:rsidR="00704C5E" w:rsidRPr="00704C5E" w:rsidRDefault="00704C5E" w:rsidP="00704C5E">
            <w:pPr>
              <w:spacing w:after="0" w:line="240" w:lineRule="auto"/>
              <w:rPr>
                <w:rFonts w:ascii="Arial" w:eastAsia="Times New Roman" w:hAnsi="Arial" w:cs="Arial"/>
                <w:color w:val="333333"/>
                <w:sz w:val="27"/>
                <w:szCs w:val="27"/>
              </w:rPr>
            </w:pPr>
            <w:r w:rsidRPr="00704C5E">
              <w:rPr>
                <w:rFonts w:ascii="Arial" w:eastAsia="Times New Roman" w:hAnsi="Arial" w:cs="Arial"/>
                <w:color w:val="333333"/>
                <w:sz w:val="27"/>
                <w:szCs w:val="27"/>
              </w:rPr>
              <w:t>Direction control input.</w:t>
            </w:r>
          </w:p>
        </w:tc>
      </w:tr>
      <w:tr w:rsidR="00704C5E" w:rsidRPr="00704C5E" w:rsidTr="00704C5E">
        <w:tc>
          <w:tcPr>
            <w:tcW w:w="0" w:type="auto"/>
            <w:tcBorders>
              <w:top w:val="nil"/>
              <w:left w:val="nil"/>
              <w:bottom w:val="nil"/>
              <w:right w:val="nil"/>
            </w:tcBorders>
            <w:shd w:val="clear" w:color="auto" w:fill="FFFFFF"/>
            <w:tcMar>
              <w:top w:w="72" w:type="dxa"/>
              <w:left w:w="240" w:type="dxa"/>
              <w:bottom w:w="72" w:type="dxa"/>
              <w:right w:w="240" w:type="dxa"/>
            </w:tcMar>
            <w:vAlign w:val="center"/>
            <w:hideMark/>
          </w:tcPr>
          <w:p w:rsidR="00704C5E" w:rsidRPr="00704C5E" w:rsidRDefault="00704C5E" w:rsidP="00704C5E">
            <w:pPr>
              <w:spacing w:after="0" w:line="240" w:lineRule="auto"/>
              <w:rPr>
                <w:rFonts w:ascii="Arial" w:eastAsia="Times New Roman" w:hAnsi="Arial" w:cs="Arial"/>
                <w:color w:val="333333"/>
                <w:sz w:val="27"/>
                <w:szCs w:val="27"/>
              </w:rPr>
            </w:pPr>
            <w:r w:rsidRPr="00704C5E">
              <w:rPr>
                <w:rFonts w:ascii="Arial" w:eastAsia="Times New Roman" w:hAnsi="Arial" w:cs="Arial"/>
                <w:color w:val="333333"/>
                <w:sz w:val="27"/>
                <w:szCs w:val="27"/>
              </w:rPr>
              <w:t>ENABLE</w:t>
            </w:r>
          </w:p>
        </w:tc>
        <w:tc>
          <w:tcPr>
            <w:tcW w:w="0" w:type="auto"/>
            <w:tcBorders>
              <w:top w:val="nil"/>
              <w:left w:val="nil"/>
              <w:bottom w:val="nil"/>
              <w:right w:val="nil"/>
            </w:tcBorders>
            <w:shd w:val="clear" w:color="auto" w:fill="FFFFFF"/>
            <w:tcMar>
              <w:top w:w="72" w:type="dxa"/>
              <w:left w:w="240" w:type="dxa"/>
              <w:bottom w:w="72" w:type="dxa"/>
              <w:right w:w="240" w:type="dxa"/>
            </w:tcMar>
            <w:vAlign w:val="center"/>
            <w:hideMark/>
          </w:tcPr>
          <w:p w:rsidR="00704C5E" w:rsidRPr="00704C5E" w:rsidRDefault="00704C5E" w:rsidP="00704C5E">
            <w:pPr>
              <w:spacing w:after="0" w:line="240" w:lineRule="auto"/>
              <w:rPr>
                <w:rFonts w:ascii="Arial" w:eastAsia="Times New Roman" w:hAnsi="Arial" w:cs="Arial"/>
                <w:color w:val="333333"/>
                <w:sz w:val="27"/>
                <w:szCs w:val="27"/>
              </w:rPr>
            </w:pPr>
            <w:r w:rsidRPr="00704C5E">
              <w:rPr>
                <w:rFonts w:ascii="Arial" w:eastAsia="Times New Roman" w:hAnsi="Arial" w:cs="Arial"/>
                <w:color w:val="333333"/>
                <w:sz w:val="27"/>
                <w:szCs w:val="27"/>
              </w:rPr>
              <w:t>LOW</w:t>
            </w:r>
          </w:p>
        </w:tc>
        <w:tc>
          <w:tcPr>
            <w:tcW w:w="0" w:type="auto"/>
            <w:tcBorders>
              <w:top w:val="nil"/>
              <w:left w:val="nil"/>
              <w:bottom w:val="nil"/>
              <w:right w:val="nil"/>
            </w:tcBorders>
            <w:shd w:val="clear" w:color="auto" w:fill="FFFFFF"/>
            <w:tcMar>
              <w:top w:w="72" w:type="dxa"/>
              <w:left w:w="240" w:type="dxa"/>
              <w:bottom w:w="72" w:type="dxa"/>
              <w:right w:w="240" w:type="dxa"/>
            </w:tcMar>
            <w:vAlign w:val="center"/>
            <w:hideMark/>
          </w:tcPr>
          <w:p w:rsidR="00704C5E" w:rsidRPr="00704C5E" w:rsidRDefault="00704C5E" w:rsidP="00704C5E">
            <w:pPr>
              <w:spacing w:after="0" w:line="240" w:lineRule="auto"/>
              <w:rPr>
                <w:rFonts w:ascii="Arial" w:eastAsia="Times New Roman" w:hAnsi="Arial" w:cs="Arial"/>
                <w:color w:val="333333"/>
                <w:sz w:val="27"/>
                <w:szCs w:val="27"/>
              </w:rPr>
            </w:pPr>
            <w:r w:rsidRPr="00704C5E">
              <w:rPr>
                <w:rFonts w:ascii="Arial" w:eastAsia="Times New Roman" w:hAnsi="Arial" w:cs="Arial"/>
                <w:color w:val="333333"/>
                <w:sz w:val="27"/>
                <w:szCs w:val="27"/>
              </w:rPr>
              <w:t>Speed control input; logic high causes the motor to drive.</w:t>
            </w:r>
          </w:p>
        </w:tc>
      </w:tr>
      <w:tr w:rsidR="00704C5E" w:rsidRPr="00704C5E" w:rsidTr="00704C5E">
        <w:tc>
          <w:tcPr>
            <w:tcW w:w="0" w:type="auto"/>
            <w:tcBorders>
              <w:top w:val="nil"/>
              <w:left w:val="nil"/>
              <w:bottom w:val="nil"/>
              <w:right w:val="nil"/>
            </w:tcBorders>
            <w:shd w:val="clear" w:color="auto" w:fill="EEEEEE"/>
            <w:tcMar>
              <w:top w:w="72" w:type="dxa"/>
              <w:left w:w="240" w:type="dxa"/>
              <w:bottom w:w="72" w:type="dxa"/>
              <w:right w:w="240" w:type="dxa"/>
            </w:tcMar>
            <w:vAlign w:val="center"/>
            <w:hideMark/>
          </w:tcPr>
          <w:p w:rsidR="00704C5E" w:rsidRPr="00704C5E" w:rsidRDefault="00704C5E" w:rsidP="00704C5E">
            <w:pPr>
              <w:spacing w:after="0" w:line="240" w:lineRule="auto"/>
              <w:rPr>
                <w:rFonts w:ascii="Arial" w:eastAsia="Times New Roman" w:hAnsi="Arial" w:cs="Arial"/>
                <w:color w:val="333333"/>
                <w:sz w:val="27"/>
                <w:szCs w:val="27"/>
              </w:rPr>
            </w:pPr>
            <w:r w:rsidRPr="00704C5E">
              <w:rPr>
                <w:rFonts w:ascii="Arial" w:eastAsia="Times New Roman" w:hAnsi="Arial" w:cs="Arial"/>
                <w:color w:val="333333"/>
                <w:sz w:val="27"/>
                <w:szCs w:val="27"/>
              </w:rPr>
              <w:t>SLEEP</w:t>
            </w:r>
          </w:p>
        </w:tc>
        <w:tc>
          <w:tcPr>
            <w:tcW w:w="0" w:type="auto"/>
            <w:tcBorders>
              <w:top w:val="nil"/>
              <w:left w:val="nil"/>
              <w:bottom w:val="nil"/>
              <w:right w:val="nil"/>
            </w:tcBorders>
            <w:shd w:val="clear" w:color="auto" w:fill="EEEEEE"/>
            <w:tcMar>
              <w:top w:w="72" w:type="dxa"/>
              <w:left w:w="240" w:type="dxa"/>
              <w:bottom w:w="72" w:type="dxa"/>
              <w:right w:w="240" w:type="dxa"/>
            </w:tcMar>
            <w:vAlign w:val="center"/>
            <w:hideMark/>
          </w:tcPr>
          <w:p w:rsidR="00704C5E" w:rsidRPr="00704C5E" w:rsidRDefault="00704C5E" w:rsidP="00704C5E">
            <w:pPr>
              <w:spacing w:after="0" w:line="240" w:lineRule="auto"/>
              <w:rPr>
                <w:rFonts w:ascii="Arial" w:eastAsia="Times New Roman" w:hAnsi="Arial" w:cs="Arial"/>
                <w:color w:val="333333"/>
                <w:sz w:val="27"/>
                <w:szCs w:val="27"/>
              </w:rPr>
            </w:pPr>
            <w:r w:rsidRPr="00704C5E">
              <w:rPr>
                <w:rFonts w:ascii="Arial" w:eastAsia="Times New Roman" w:hAnsi="Arial" w:cs="Arial"/>
                <w:color w:val="333333"/>
                <w:sz w:val="27"/>
                <w:szCs w:val="27"/>
              </w:rPr>
              <w:t>HIGH</w:t>
            </w:r>
          </w:p>
        </w:tc>
        <w:tc>
          <w:tcPr>
            <w:tcW w:w="0" w:type="auto"/>
            <w:tcBorders>
              <w:top w:val="nil"/>
              <w:left w:val="nil"/>
              <w:bottom w:val="nil"/>
              <w:right w:val="nil"/>
            </w:tcBorders>
            <w:shd w:val="clear" w:color="auto" w:fill="EEEEEE"/>
            <w:tcMar>
              <w:top w:w="72" w:type="dxa"/>
              <w:left w:w="240" w:type="dxa"/>
              <w:bottom w:w="72" w:type="dxa"/>
              <w:right w:w="240" w:type="dxa"/>
            </w:tcMar>
            <w:vAlign w:val="center"/>
            <w:hideMark/>
          </w:tcPr>
          <w:p w:rsidR="00704C5E" w:rsidRPr="00704C5E" w:rsidRDefault="00704C5E" w:rsidP="00704C5E">
            <w:pPr>
              <w:spacing w:after="0" w:line="240" w:lineRule="auto"/>
              <w:rPr>
                <w:rFonts w:ascii="Arial" w:eastAsia="Times New Roman" w:hAnsi="Arial" w:cs="Arial"/>
                <w:color w:val="333333"/>
                <w:sz w:val="27"/>
                <w:szCs w:val="27"/>
              </w:rPr>
            </w:pPr>
            <w:r w:rsidRPr="00704C5E">
              <w:rPr>
                <w:rFonts w:ascii="Arial" w:eastAsia="Times New Roman" w:hAnsi="Arial" w:cs="Arial"/>
                <w:color w:val="333333"/>
                <w:sz w:val="27"/>
                <w:szCs w:val="27"/>
              </w:rPr>
              <w:t>Sleep/coast mode input; logic high results in normal operation.</w:t>
            </w:r>
          </w:p>
        </w:tc>
      </w:tr>
    </w:tbl>
    <w:p w:rsidR="00943C06" w:rsidRDefault="00943C06"/>
    <w:sectPr w:rsidR="00943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C5E"/>
    <w:rsid w:val="001956F0"/>
    <w:rsid w:val="00704C5E"/>
    <w:rsid w:val="0077215D"/>
    <w:rsid w:val="00943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86897"/>
  <w15:chartTrackingRefBased/>
  <w15:docId w15:val="{D059C3FF-A9A1-48FE-8530-327F61FB3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704C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04C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4C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04C5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04C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04C5E"/>
  </w:style>
  <w:style w:type="character" w:styleId="Emphasis">
    <w:name w:val="Emphasis"/>
    <w:basedOn w:val="DefaultParagraphFont"/>
    <w:uiPriority w:val="20"/>
    <w:qFormat/>
    <w:rsid w:val="00704C5E"/>
    <w:rPr>
      <w:i/>
      <w:iCs/>
    </w:rPr>
  </w:style>
  <w:style w:type="paragraph" w:customStyle="1" w:styleId="note">
    <w:name w:val="note"/>
    <w:basedOn w:val="Normal"/>
    <w:rsid w:val="00704C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4C5E"/>
    <w:rPr>
      <w:color w:val="0000FF"/>
      <w:u w:val="single"/>
    </w:rPr>
  </w:style>
  <w:style w:type="paragraph" w:styleId="BalloonText">
    <w:name w:val="Balloon Text"/>
    <w:basedOn w:val="Normal"/>
    <w:link w:val="BalloonTextChar"/>
    <w:uiPriority w:val="99"/>
    <w:semiHidden/>
    <w:unhideWhenUsed/>
    <w:rsid w:val="00704C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4C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66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s://a.pololu-files.com/picture/0J5752.1200.jpg?28bdb893d767183768f47d83d8d4b0d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ololu.com/contact" TargetMode="External"/><Relationship Id="rId5" Type="http://schemas.openxmlformats.org/officeDocument/2006/relationships/hyperlink" Target="https://www.pololu.com/file/download/drv8838.pdf?file_id=0J806"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691</Words>
  <Characters>3940</Characters>
  <Application>Microsoft Office Word</Application>
  <DocSecurity>0</DocSecurity>
  <Lines>32</Lines>
  <Paragraphs>9</Paragraphs>
  <ScaleCrop>false</ScaleCrop>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Fuentes</dc:creator>
  <cp:keywords/>
  <dc:description/>
  <cp:lastModifiedBy>Joe Fuentes</cp:lastModifiedBy>
  <cp:revision>1</cp:revision>
  <cp:lastPrinted>2017-03-20T04:07:00Z</cp:lastPrinted>
  <dcterms:created xsi:type="dcterms:W3CDTF">2017-03-20T04:05:00Z</dcterms:created>
  <dcterms:modified xsi:type="dcterms:W3CDTF">2017-03-20T04:08:00Z</dcterms:modified>
</cp:coreProperties>
</file>